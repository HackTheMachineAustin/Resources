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id w:val="1260339523"/>
        <w:docPartObj>
          <w:docPartGallery w:val="Cover Pages"/>
          <w:docPartUnique/>
        </w:docPartObj>
      </w:sdtPr>
      <w:sdtEndPr/>
      <w:sdtContent>
        <w:p w:rsidR="0007265E" w:rsidRDefault="0007265E" w14:paraId="5C76BF65" w14:textId="1C81F330"/>
        <w:p w:rsidR="00FE47AD" w:rsidP="00FE47AD" w:rsidRDefault="00FE47AD" w14:paraId="72B6B65F" w14:textId="77777777">
          <w:pPr>
            <w:jc w:val="center"/>
          </w:pPr>
        </w:p>
        <w:p w:rsidRPr="008B6464" w:rsidR="00F31F4C" w:rsidP="00FE47AD" w:rsidRDefault="00FE47AD" w14:paraId="3489CFC9" w14:textId="460C3872">
          <w:pPr>
            <w:jc w:val="center"/>
            <w:rPr>
              <w:rFonts w:asciiTheme="majorHAnsi" w:hAnsiTheme="majorHAnsi" w:eastAsiaTheme="majorEastAsia" w:cstheme="majorBidi"/>
              <w:caps/>
              <w:color w:val="0673A5" w:themeColor="text2" w:themeShade="BF"/>
              <w:spacing w:val="10"/>
              <w:sz w:val="52"/>
              <w:szCs w:val="52"/>
            </w:rPr>
          </w:pPr>
          <w:r>
            <w:rPr>
              <w:noProof/>
              <w:lang w:eastAsia="zh-TW"/>
            </w:rPr>
            <w:drawing>
              <wp:inline distT="0" distB="0" distL="0" distR="0" wp14:anchorId="2ADE1F22" wp14:editId="1AE99A1A">
                <wp:extent cx="3581400" cy="3581400"/>
                <wp:effectExtent l="0" t="0" r="0" b="0"/>
                <wp:docPr id="11" name="Picture 11" descr="C:\Users\588618\AppData\Local\Microsoft\Windows\INetCache\Content.Word\usstr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88618\AppData\Local\Microsoft\Windows\INetCache\Content.Word\usstrud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r w:rsidR="0007265E">
            <w:rPr>
              <w:noProof/>
              <w:lang w:eastAsia="zh-TW"/>
            </w:rPr>
            <mc:AlternateContent>
              <mc:Choice Requires="wps">
                <w:drawing>
                  <wp:anchor distT="0" distB="0" distL="182880" distR="182880" simplePos="0" relativeHeight="251658241" behindDoc="0" locked="0" layoutInCell="1" allowOverlap="1" wp14:anchorId="60857AFE" wp14:editId="7BCC3EC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29819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298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4F5" w:rsidRDefault="007C34F5" w14:paraId="3B153CF8" w14:textId="67718098">
                                <w:pPr>
                                  <w:pStyle w:val="NoSpacing"/>
                                  <w:spacing w:before="40" w:after="560" w:line="216" w:lineRule="auto"/>
                                  <w:rPr>
                                    <w:color w:val="FFC000" w:themeColor="accent1"/>
                                    <w:sz w:val="72"/>
                                    <w:szCs w:val="72"/>
                                  </w:rPr>
                                </w:pPr>
                                <w:r>
                                  <w:rPr>
                                    <w:color w:val="FFC000" w:themeColor="accent1"/>
                                    <w:sz w:val="72"/>
                                    <w:szCs w:val="72"/>
                                  </w:rPr>
                                  <w:t xml:space="preserve">HACKtheMACHINE: </w:t>
                                </w:r>
                              </w:p>
                              <w:p w:rsidR="007C34F5" w:rsidRDefault="007C34F5" w14:paraId="4673D1BE" w14:textId="6928C0D5">
                                <w:pPr>
                                  <w:pStyle w:val="NoSpacing"/>
                                  <w:spacing w:before="40" w:after="560" w:line="216" w:lineRule="auto"/>
                                  <w:rPr>
                                    <w:color w:val="FFC000" w:themeColor="accent1"/>
                                    <w:sz w:val="72"/>
                                    <w:szCs w:val="72"/>
                                  </w:rPr>
                                </w:pPr>
                                <w:r>
                                  <w:rPr>
                                    <w:color w:val="FFC000" w:themeColor="accent1"/>
                                    <w:sz w:val="72"/>
                                    <w:szCs w:val="72"/>
                                  </w:rPr>
                                  <w:t>TRUDI</w:t>
                                </w:r>
                              </w:p>
                              <w:sdt>
                                <w:sdtPr>
                                  <w:rPr>
                                    <w:caps/>
                                    <w:color w:val="414144" w:themeColor="accent5" w:themeShade="80"/>
                                    <w:sz w:val="28"/>
                                    <w:szCs w:val="28"/>
                                  </w:rPr>
                                  <w:alias w:val="Subtitle"/>
                                  <w:tag w:val=""/>
                                  <w:id w:val="1533770508"/>
                                  <w:dataBinding w:prefixMappings="xmlns:ns0='http://purl.org/dc/elements/1.1/' xmlns:ns1='http://schemas.openxmlformats.org/package/2006/metadata/core-properties' " w:xpath="/ns1:coreProperties[1]/ns0:subject[1]" w:storeItemID="{6C3C8BC8-F283-45AE-878A-BAB7291924A1}"/>
                                  <w:text/>
                                </w:sdtPr>
                                <w:sdtEndPr/>
                                <w:sdtContent>
                                  <w:p w:rsidR="007C34F5" w:rsidRDefault="007C34F5" w14:paraId="05D83A38" w14:textId="619DB9A3">
                                    <w:pPr>
                                      <w:pStyle w:val="NoSpacing"/>
                                      <w:spacing w:before="40" w:after="40"/>
                                      <w:rPr>
                                        <w:caps/>
                                        <w:color w:val="414144" w:themeColor="accent5" w:themeShade="80"/>
                                        <w:sz w:val="28"/>
                                        <w:szCs w:val="28"/>
                                      </w:rPr>
                                    </w:pPr>
                                    <w:r>
                                      <w:rPr>
                                        <w:caps/>
                                        <w:color w:val="414144" w:themeColor="accent5" w:themeShade="80"/>
                                        <w:sz w:val="28"/>
                                        <w:szCs w:val="28"/>
                                      </w:rPr>
                                      <w:t>Technical documentation</w:t>
                                    </w:r>
                                  </w:p>
                                </w:sdtContent>
                              </w:sdt>
                              <w:p w:rsidR="007C34F5" w:rsidP="00871D58" w:rsidRDefault="007C34F5" w14:paraId="62E09F34" w14:textId="77777777">
                                <w:pPr>
                                  <w:pStyle w:val="NoSpacing"/>
                                </w:pPr>
                                <w:r>
                                  <w:t>18-19February2017</w:t>
                                </w:r>
                              </w:p>
                              <w:p w:rsidR="007C34F5" w:rsidP="00871D58" w:rsidRDefault="007C34F5" w14:paraId="1B8B3D75" w14:textId="1C07F3DD">
                                <w:pPr>
                                  <w:pStyle w:val="NoSpacing"/>
                                </w:pPr>
                                <w:r>
                                  <w:t>Austin, TX</w:t>
                                </w:r>
                                <w:r>
                                  <w:tab/>
                                </w:r>
                                <w:r>
                                  <w:tab/>
                                </w:r>
                                <w:r>
                                  <w:tab/>
                                </w:r>
                                <w:r>
                                  <w:tab/>
                                </w:r>
                                <w:r>
                                  <w:tab/>
                                </w:r>
                              </w:p>
                              <w:p w:rsidRPr="002254AA" w:rsidR="007C34F5" w:rsidP="001E406C" w:rsidRDefault="007C34F5" w14:paraId="45DDCB3E" w14:textId="0BFF6A4B">
                                <w:pPr>
                                  <w:jc w:val="center"/>
                                </w:pPr>
                                <w:r>
                                  <w:t xml:space="preserve">“Don’t give up the ship!”-James Lawrence, Commander, </w:t>
                                </w:r>
                                <w:r>
                                  <w:rPr>
                                    <w:i/>
                                  </w:rPr>
                                  <w:t>US Navy,</w:t>
                                </w:r>
                                <w:r>
                                  <w:t xml:space="preserve"> 1813</w:t>
                                </w:r>
                              </w:p>
                              <w:p w:rsidRPr="002254AA" w:rsidR="007C34F5" w:rsidP="001E406C" w:rsidRDefault="007C34F5" w14:paraId="59F3942D" w14:textId="085F276E">
                                <w:pPr>
                                  <w:jc w:val="center"/>
                                </w:pPr>
                                <w:r>
                                  <w:t xml:space="preserve">“Don’t brick the ship!”-Zachary Staples, Commander, </w:t>
                                </w:r>
                                <w:r>
                                  <w:rPr>
                                    <w:i/>
                                  </w:rPr>
                                  <w:t xml:space="preserve">US Navy, </w:t>
                                </w:r>
                                <w:r>
                                  <w:t>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7561947B">
                  <v:shapetype id="_x0000_t202" coordsize="21600,21600" o:spt="202" path="m0,0l0,21600,21600,21600,21600,0xe" w14:anchorId="60857AFE">
                    <v:stroke joinstyle="miter"/>
                    <v:path gradientshapeok="t" o:connecttype="rect"/>
                  </v:shapetype>
                  <v:shape id="Text Box 131" style="position:absolute;left:0;text-align:left;margin-left:0;margin-top:0;width:369.7pt;height:234.8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">
                    <v:textbox style="mso-fit-shape-to-text:t" inset="0,0,0,0">
                      <w:txbxContent>
                        <w:p w:rsidR="007C34F5" w:rsidRDefault="007C34F5" w14:paraId="7787CB33" w14:textId="67718098">
                          <w:pPr>
                            <w:pStyle w:val="NoSpacing"/>
                            <w:spacing w:before="40" w:after="560" w:line="216" w:lineRule="auto"/>
                            <w:rPr>
                              <w:color w:val="FFC000" w:themeColor="accent1"/>
                              <w:sz w:val="72"/>
                              <w:szCs w:val="72"/>
                            </w:rPr>
                          </w:pPr>
                          <w:r>
                            <w:rPr>
                              <w:color w:val="FFC000" w:themeColor="accent1"/>
                              <w:sz w:val="72"/>
                              <w:szCs w:val="72"/>
                            </w:rPr>
                            <w:t xml:space="preserve">HACKtheMACHINE: </w:t>
                          </w:r>
                        </w:p>
                        <w:p w:rsidR="007C34F5" w:rsidRDefault="007C34F5" w14:paraId="461919BE" w14:textId="6928C0D5">
                          <w:pPr>
                            <w:pStyle w:val="NoSpacing"/>
                            <w:spacing w:before="40" w:after="560" w:line="216" w:lineRule="auto"/>
                            <w:rPr>
                              <w:color w:val="FFC000" w:themeColor="accent1"/>
                              <w:sz w:val="72"/>
                              <w:szCs w:val="72"/>
                            </w:rPr>
                          </w:pPr>
                          <w:r>
                            <w:rPr>
                              <w:color w:val="FFC000" w:themeColor="accent1"/>
                              <w:sz w:val="72"/>
                              <w:szCs w:val="72"/>
                            </w:rPr>
                            <w:t>TRUDI</w:t>
                          </w:r>
                        </w:p>
                        <w:sdt>
                          <w:sdtPr>
                            <w:rPr>
                              <w:caps/>
                              <w:color w:val="414144" w:themeColor="accent5" w:themeShade="80"/>
                              <w:sz w:val="28"/>
                              <w:szCs w:val="28"/>
                            </w:rPr>
                            <w:alias w:val="Subtitle"/>
                            <w:tag w:val=""/>
                            <w:id w:val="1533770508"/>
                            <w:dataBinding w:prefixMappings="xmlns:ns0='http://purl.org/dc/elements/1.1/' xmlns:ns1='http://schemas.openxmlformats.org/package/2006/metadata/core-properties' " w:xpath="/ns1:coreProperties[1]/ns0:subject[1]" w:storeItemID="{6C3C8BC8-F283-45AE-878A-BAB7291924A1}"/>
                            <w:text/>
                          </w:sdtPr>
                          <w:sdtEndPr/>
                          <w:sdtContent>
                            <w:p w:rsidR="007C34F5" w:rsidRDefault="007C34F5" w14:paraId="37A3D6ED" w14:textId="619DB9A3">
                              <w:pPr>
                                <w:pStyle w:val="NoSpacing"/>
                                <w:spacing w:before="40" w:after="40"/>
                                <w:rPr>
                                  <w:caps/>
                                  <w:color w:val="414144" w:themeColor="accent5" w:themeShade="80"/>
                                  <w:sz w:val="28"/>
                                  <w:szCs w:val="28"/>
                                </w:rPr>
                              </w:pPr>
                              <w:r>
                                <w:rPr>
                                  <w:caps/>
                                  <w:color w:val="414144" w:themeColor="accent5" w:themeShade="80"/>
                                  <w:sz w:val="28"/>
                                  <w:szCs w:val="28"/>
                                </w:rPr>
                                <w:t>Technical documentation</w:t>
                              </w:r>
                            </w:p>
                          </w:sdtContent>
                        </w:sdt>
                        <w:p w:rsidR="007C34F5" w:rsidP="00871D58" w:rsidRDefault="007C34F5" w14:paraId="51852717" w14:textId="77777777">
                          <w:pPr>
                            <w:pStyle w:val="NoSpacing"/>
                          </w:pPr>
                          <w:r>
                            <w:t>18-19February2017</w:t>
                          </w:r>
                        </w:p>
                        <w:p w:rsidR="007C34F5" w:rsidP="00871D58" w:rsidRDefault="007C34F5" w14:paraId="5612A3F7" w14:textId="1C07F3DD">
                          <w:pPr>
                            <w:pStyle w:val="NoSpacing"/>
                          </w:pPr>
                          <w:r>
                            <w:t>Austin, TX</w:t>
                          </w:r>
                          <w:r>
                            <w:tab/>
                          </w:r>
                          <w:r>
                            <w:tab/>
                          </w:r>
                          <w:r>
                            <w:tab/>
                          </w:r>
                          <w:r>
                            <w:tab/>
                          </w:r>
                          <w:r>
                            <w:tab/>
                          </w:r>
                        </w:p>
                        <w:p w:rsidRPr="002254AA" w:rsidR="007C34F5" w:rsidP="001E406C" w:rsidRDefault="007C34F5" w14:paraId="780D91F5" w14:textId="0BFF6A4B">
                          <w:pPr>
                            <w:jc w:val="center"/>
                          </w:pPr>
                          <w:r>
                            <w:t xml:space="preserve">“Don’t give up the ship!”-James Lawrence, Commander, </w:t>
                          </w:r>
                          <w:r>
                            <w:rPr>
                              <w:i/>
                            </w:rPr>
                            <w:t>US Navy,</w:t>
                          </w:r>
                          <w:r>
                            <w:t xml:space="preserve"> 1813</w:t>
                          </w:r>
                        </w:p>
                        <w:p w:rsidRPr="002254AA" w:rsidR="007C34F5" w:rsidP="001E406C" w:rsidRDefault="007C34F5" w14:paraId="296736FE" w14:textId="085F276E">
                          <w:pPr>
                            <w:jc w:val="center"/>
                          </w:pPr>
                          <w:r>
                            <w:t xml:space="preserve">“Don’t brick the ship!”-Zachary Staples, Commander, </w:t>
                          </w:r>
                          <w:r>
                            <w:rPr>
                              <w:i/>
                            </w:rPr>
                            <w:t xml:space="preserve">US Navy, </w:t>
                          </w:r>
                          <w:r>
                            <w:t>2017</w:t>
                          </w:r>
                        </w:p>
                      </w:txbxContent>
                    </v:textbox>
                    <w10:wrap type="square" anchorx="margin" anchory="page"/>
                  </v:shape>
                </w:pict>
              </mc:Fallback>
            </mc:AlternateContent>
          </w:r>
          <w:r w:rsidR="0007265E">
            <w:rPr>
              <w:noProof/>
              <w:lang w:eastAsia="zh-TW"/>
            </w:rPr>
            <mc:AlternateContent>
              <mc:Choice Requires="wps">
                <w:drawing>
                  <wp:anchor distT="0" distB="0" distL="114300" distR="114300" simplePos="0" relativeHeight="251658240" behindDoc="0" locked="0" layoutInCell="1" allowOverlap="1" wp14:anchorId="6592718D" wp14:editId="3E1B0CD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07126384"/>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C34F5" w:rsidRDefault="007C34F5" w14:paraId="11F4192E" w14:textId="48EA4C9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36E27975">
                  <v:rect id="Rectangle 132"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7" fillcolor="#ffc000 [3204]" stroked="f" strokeweight="1pt" w14:anchorId="6592718D"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v:path arrowok="t"/>
                    <o:lock v:ext="edit" aspectratio="t"/>
                    <v:textbox inset="3.6pt,,3.6pt">
                      <w:txbxContent>
                        <w:sdt>
                          <w:sdtPr>
                            <w:rPr>
                              <w:color w:val="FFFFFF" w:themeColor="background1"/>
                              <w:sz w:val="24"/>
                              <w:szCs w:val="24"/>
                            </w:rPr>
                            <w:alias w:val="Year"/>
                            <w:tag w:val=""/>
                            <w:id w:val="-607126384"/>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7C34F5" w:rsidRDefault="007C34F5" w14:paraId="67027CA1" w14:textId="48EA4C9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07265E">
            <w:br w:type="page"/>
          </w:r>
        </w:p>
      </w:sdtContent>
    </w:sdt>
    <w:sdt>
      <w:sdtPr>
        <w:rPr>
          <w:rFonts w:asciiTheme="minorHAnsi" w:hAnsiTheme="minorHAnsi" w:eastAsiaTheme="minorEastAsia" w:cstheme="minorBidi"/>
          <w:caps w:val="0"/>
          <w:color w:val="auto"/>
          <w:spacing w:val="0"/>
          <w:sz w:val="20"/>
        </w:rPr>
        <w:id w:val="-1228452009"/>
        <w:docPartObj>
          <w:docPartGallery w:val="Table of Contents"/>
          <w:docPartUnique/>
        </w:docPartObj>
      </w:sdtPr>
      <w:sdtEndPr>
        <w:rPr>
          <w:b/>
          <w:bCs/>
          <w:noProof/>
        </w:rPr>
      </w:sdtEndPr>
      <w:sdtContent>
        <w:bookmarkStart w:name="_Toc473796991" w:displacedByCustomXml="prev" w:id="0"/>
        <w:p w:rsidRPr="00722032" w:rsidR="006F756F" w:rsidP="67B850EE" w:rsidRDefault="006F756F" w14:paraId="4E53481C" w14:textId="0A96554A" w14:noSpellErr="1">
          <w:pPr>
            <w:pStyle w:val="Heading1"/>
            <w:rPr>
              <w:rFonts w:ascii="Corbel,Tahoma,宋体" w:hAnsi="Corbel,Tahoma,宋体" w:eastAsia="Corbel,Tahoma,宋体" w:cs="Corbel,Tahoma,宋体" w:asciiTheme="minorAscii" w:hAnsiTheme="minorAscii" w:eastAsiaTheme="minorAscii" w:cstheme="minorAscii"/>
              <w:color w:val="auto"/>
              <w:sz w:val="20"/>
              <w:szCs w:val="20"/>
            </w:rPr>
          </w:pPr>
          <w:r w:rsidR="67B850EE">
            <w:rPr/>
            <w:t>Table of Contents</w:t>
          </w:r>
          <w:bookmarkEnd w:id="0"/>
        </w:p>
        <w:p w:rsidR="00311E87" w:rsidRDefault="006F756F" w14:paraId="7C060659" w14:textId="77777777">
          <w:pPr>
            <w:pStyle w:val="TOC1"/>
            <w:tabs>
              <w:tab w:val="right" w:leader="dot" w:pos="9350"/>
            </w:tabs>
            <w:rPr>
              <w:rFonts w:cstheme="minorBidi"/>
              <w:noProof/>
              <w:sz w:val="24"/>
              <w:szCs w:val="24"/>
              <w:lang w:eastAsia="zh-TW"/>
            </w:rPr>
          </w:pPr>
          <w:r>
            <w:fldChar w:fldCharType="begin"/>
          </w:r>
          <w:r>
            <w:instrText xml:space="preserve"> TOC \o "1-3" \h \z \u </w:instrText>
          </w:r>
          <w:r>
            <w:fldChar w:fldCharType="separate"/>
          </w:r>
          <w:hyperlink w:history="1" w:anchor="_Toc473796991">
            <w:r w:rsidRPr="00B844D3" w:rsidR="00311E87">
              <w:rPr>
                <w:rStyle w:val="Hyperlink"/>
                <w:noProof/>
              </w:rPr>
              <w:t>Table of Contents</w:t>
            </w:r>
            <w:r w:rsidR="00311E87">
              <w:rPr>
                <w:noProof/>
                <w:webHidden/>
              </w:rPr>
              <w:tab/>
            </w:r>
            <w:r w:rsidR="00311E87">
              <w:rPr>
                <w:noProof/>
                <w:webHidden/>
              </w:rPr>
              <w:fldChar w:fldCharType="begin"/>
            </w:r>
            <w:r w:rsidR="00311E87">
              <w:rPr>
                <w:noProof/>
                <w:webHidden/>
              </w:rPr>
              <w:instrText xml:space="preserve"> PAGEREF _Toc473796991 \h </w:instrText>
            </w:r>
            <w:r w:rsidR="00311E87">
              <w:rPr>
                <w:noProof/>
                <w:webHidden/>
              </w:rPr>
            </w:r>
            <w:r w:rsidR="00311E87">
              <w:rPr>
                <w:noProof/>
                <w:webHidden/>
              </w:rPr>
              <w:fldChar w:fldCharType="separate"/>
            </w:r>
            <w:r w:rsidR="00311E87">
              <w:rPr>
                <w:noProof/>
                <w:webHidden/>
              </w:rPr>
              <w:t>1</w:t>
            </w:r>
            <w:r w:rsidR="00311E87">
              <w:rPr>
                <w:noProof/>
                <w:webHidden/>
              </w:rPr>
              <w:fldChar w:fldCharType="end"/>
            </w:r>
          </w:hyperlink>
        </w:p>
        <w:p w:rsidR="00311E87" w:rsidRDefault="00FA51F8" w14:paraId="0E2E7F25" w14:textId="77777777">
          <w:pPr>
            <w:pStyle w:val="TOC1"/>
            <w:tabs>
              <w:tab w:val="right" w:leader="dot" w:pos="9350"/>
            </w:tabs>
            <w:rPr>
              <w:rFonts w:cstheme="minorBidi"/>
              <w:noProof/>
              <w:sz w:val="24"/>
              <w:szCs w:val="24"/>
              <w:lang w:eastAsia="zh-TW"/>
            </w:rPr>
          </w:pPr>
          <w:hyperlink w:history="1" w:anchor="_Toc473796992">
            <w:r w:rsidRPr="00B844D3" w:rsidR="00311E87">
              <w:rPr>
                <w:rStyle w:val="Hyperlink"/>
                <w:noProof/>
              </w:rPr>
              <w:t>Table of Figures</w:t>
            </w:r>
            <w:r w:rsidR="00311E87">
              <w:rPr>
                <w:noProof/>
                <w:webHidden/>
              </w:rPr>
              <w:tab/>
            </w:r>
            <w:r w:rsidR="00311E87">
              <w:rPr>
                <w:noProof/>
                <w:webHidden/>
              </w:rPr>
              <w:fldChar w:fldCharType="begin"/>
            </w:r>
            <w:r w:rsidR="00311E87">
              <w:rPr>
                <w:noProof/>
                <w:webHidden/>
              </w:rPr>
              <w:instrText xml:space="preserve"> PAGEREF _Toc473796992 \h </w:instrText>
            </w:r>
            <w:r w:rsidR="00311E87">
              <w:rPr>
                <w:noProof/>
                <w:webHidden/>
              </w:rPr>
            </w:r>
            <w:r w:rsidR="00311E87">
              <w:rPr>
                <w:noProof/>
                <w:webHidden/>
              </w:rPr>
              <w:fldChar w:fldCharType="separate"/>
            </w:r>
            <w:r w:rsidR="00311E87">
              <w:rPr>
                <w:noProof/>
                <w:webHidden/>
              </w:rPr>
              <w:t>2</w:t>
            </w:r>
            <w:r w:rsidR="00311E87">
              <w:rPr>
                <w:noProof/>
                <w:webHidden/>
              </w:rPr>
              <w:fldChar w:fldCharType="end"/>
            </w:r>
          </w:hyperlink>
        </w:p>
        <w:p w:rsidR="00311E87" w:rsidRDefault="00FA51F8" w14:paraId="28D056D4" w14:textId="77777777">
          <w:pPr>
            <w:pStyle w:val="TOC1"/>
            <w:tabs>
              <w:tab w:val="right" w:leader="dot" w:pos="9350"/>
            </w:tabs>
            <w:rPr>
              <w:rFonts w:cstheme="minorBidi"/>
              <w:noProof/>
              <w:sz w:val="24"/>
              <w:szCs w:val="24"/>
              <w:lang w:eastAsia="zh-TW"/>
            </w:rPr>
          </w:pPr>
          <w:hyperlink w:history="1" w:anchor="_Toc473796993">
            <w:r w:rsidRPr="00B844D3" w:rsidR="00311E87">
              <w:rPr>
                <w:rStyle w:val="Hyperlink"/>
                <w:noProof/>
              </w:rPr>
              <w:t>Technical specifications</w:t>
            </w:r>
            <w:r w:rsidR="00311E87">
              <w:rPr>
                <w:noProof/>
                <w:webHidden/>
              </w:rPr>
              <w:tab/>
            </w:r>
            <w:r w:rsidR="00311E87">
              <w:rPr>
                <w:noProof/>
                <w:webHidden/>
              </w:rPr>
              <w:fldChar w:fldCharType="begin"/>
            </w:r>
            <w:r w:rsidR="00311E87">
              <w:rPr>
                <w:noProof/>
                <w:webHidden/>
              </w:rPr>
              <w:instrText xml:space="preserve"> PAGEREF _Toc473796993 \h </w:instrText>
            </w:r>
            <w:r w:rsidR="00311E87">
              <w:rPr>
                <w:noProof/>
                <w:webHidden/>
              </w:rPr>
            </w:r>
            <w:r w:rsidR="00311E87">
              <w:rPr>
                <w:noProof/>
                <w:webHidden/>
              </w:rPr>
              <w:fldChar w:fldCharType="separate"/>
            </w:r>
            <w:r w:rsidR="00311E87">
              <w:rPr>
                <w:noProof/>
                <w:webHidden/>
              </w:rPr>
              <w:t>4</w:t>
            </w:r>
            <w:r w:rsidR="00311E87">
              <w:rPr>
                <w:noProof/>
                <w:webHidden/>
              </w:rPr>
              <w:fldChar w:fldCharType="end"/>
            </w:r>
          </w:hyperlink>
        </w:p>
        <w:p w:rsidR="00311E87" w:rsidRDefault="00FA51F8" w14:paraId="5B9FD92F" w14:textId="77777777">
          <w:pPr>
            <w:pStyle w:val="TOC2"/>
            <w:tabs>
              <w:tab w:val="right" w:leader="dot" w:pos="9350"/>
            </w:tabs>
            <w:rPr>
              <w:rFonts w:cstheme="minorBidi"/>
              <w:noProof/>
              <w:sz w:val="24"/>
              <w:szCs w:val="24"/>
              <w:lang w:eastAsia="zh-TW"/>
            </w:rPr>
          </w:pPr>
          <w:hyperlink w:history="1" w:anchor="_Toc473796994">
            <w:r w:rsidRPr="00B844D3" w:rsidR="00311E87">
              <w:rPr>
                <w:rStyle w:val="Hyperlink"/>
                <w:noProof/>
              </w:rPr>
              <w:t>Hardware and interfacing</w:t>
            </w:r>
            <w:r w:rsidR="00311E87">
              <w:rPr>
                <w:noProof/>
                <w:webHidden/>
              </w:rPr>
              <w:tab/>
            </w:r>
            <w:r w:rsidR="00311E87">
              <w:rPr>
                <w:noProof/>
                <w:webHidden/>
              </w:rPr>
              <w:fldChar w:fldCharType="begin"/>
            </w:r>
            <w:r w:rsidR="00311E87">
              <w:rPr>
                <w:noProof/>
                <w:webHidden/>
              </w:rPr>
              <w:instrText xml:space="preserve"> PAGEREF _Toc473796994 \h </w:instrText>
            </w:r>
            <w:r w:rsidR="00311E87">
              <w:rPr>
                <w:noProof/>
                <w:webHidden/>
              </w:rPr>
            </w:r>
            <w:r w:rsidR="00311E87">
              <w:rPr>
                <w:noProof/>
                <w:webHidden/>
              </w:rPr>
              <w:fldChar w:fldCharType="separate"/>
            </w:r>
            <w:r w:rsidR="00311E87">
              <w:rPr>
                <w:noProof/>
                <w:webHidden/>
              </w:rPr>
              <w:t>4</w:t>
            </w:r>
            <w:r w:rsidR="00311E87">
              <w:rPr>
                <w:noProof/>
                <w:webHidden/>
              </w:rPr>
              <w:fldChar w:fldCharType="end"/>
            </w:r>
          </w:hyperlink>
        </w:p>
        <w:p w:rsidR="00311E87" w:rsidRDefault="00FA51F8" w14:paraId="1E5BB592" w14:textId="77777777">
          <w:pPr>
            <w:pStyle w:val="TOC2"/>
            <w:tabs>
              <w:tab w:val="right" w:leader="dot" w:pos="9350"/>
            </w:tabs>
            <w:rPr>
              <w:rFonts w:cstheme="minorBidi"/>
              <w:noProof/>
              <w:sz w:val="24"/>
              <w:szCs w:val="24"/>
              <w:lang w:eastAsia="zh-TW"/>
            </w:rPr>
          </w:pPr>
          <w:hyperlink w:history="1" w:anchor="_Toc473796995">
            <w:r w:rsidRPr="00B844D3" w:rsidR="00311E87">
              <w:rPr>
                <w:rStyle w:val="Hyperlink"/>
                <w:noProof/>
              </w:rPr>
              <w:t>Frequency Chart</w:t>
            </w:r>
            <w:r w:rsidR="00311E87">
              <w:rPr>
                <w:noProof/>
                <w:webHidden/>
              </w:rPr>
              <w:tab/>
            </w:r>
            <w:r w:rsidR="00311E87">
              <w:rPr>
                <w:noProof/>
                <w:webHidden/>
              </w:rPr>
              <w:fldChar w:fldCharType="begin"/>
            </w:r>
            <w:r w:rsidR="00311E87">
              <w:rPr>
                <w:noProof/>
                <w:webHidden/>
              </w:rPr>
              <w:instrText xml:space="preserve"> PAGEREF _Toc473796995 \h </w:instrText>
            </w:r>
            <w:r w:rsidR="00311E87">
              <w:rPr>
                <w:noProof/>
                <w:webHidden/>
              </w:rPr>
            </w:r>
            <w:r w:rsidR="00311E87">
              <w:rPr>
                <w:noProof/>
                <w:webHidden/>
              </w:rPr>
              <w:fldChar w:fldCharType="separate"/>
            </w:r>
            <w:r w:rsidR="00311E87">
              <w:rPr>
                <w:noProof/>
                <w:webHidden/>
              </w:rPr>
              <w:t>5</w:t>
            </w:r>
            <w:r w:rsidR="00311E87">
              <w:rPr>
                <w:noProof/>
                <w:webHidden/>
              </w:rPr>
              <w:fldChar w:fldCharType="end"/>
            </w:r>
          </w:hyperlink>
        </w:p>
        <w:p w:rsidR="00311E87" w:rsidRDefault="00FA51F8" w14:paraId="3F515F2E" w14:textId="77777777">
          <w:pPr>
            <w:pStyle w:val="TOC2"/>
            <w:tabs>
              <w:tab w:val="right" w:leader="dot" w:pos="9350"/>
            </w:tabs>
            <w:rPr>
              <w:rFonts w:cstheme="minorBidi"/>
              <w:noProof/>
              <w:sz w:val="24"/>
              <w:szCs w:val="24"/>
              <w:lang w:eastAsia="zh-TW"/>
            </w:rPr>
          </w:pPr>
          <w:hyperlink w:history="1" w:anchor="_Toc473796996">
            <w:r w:rsidRPr="00B844D3" w:rsidR="00311E87">
              <w:rPr>
                <w:rStyle w:val="Hyperlink"/>
                <w:noProof/>
              </w:rPr>
              <w:t>IT Network</w:t>
            </w:r>
            <w:r w:rsidR="00311E87">
              <w:rPr>
                <w:noProof/>
                <w:webHidden/>
              </w:rPr>
              <w:tab/>
            </w:r>
            <w:r w:rsidR="00311E87">
              <w:rPr>
                <w:noProof/>
                <w:webHidden/>
              </w:rPr>
              <w:fldChar w:fldCharType="begin"/>
            </w:r>
            <w:r w:rsidR="00311E87">
              <w:rPr>
                <w:noProof/>
                <w:webHidden/>
              </w:rPr>
              <w:instrText xml:space="preserve"> PAGEREF _Toc473796996 \h </w:instrText>
            </w:r>
            <w:r w:rsidR="00311E87">
              <w:rPr>
                <w:noProof/>
                <w:webHidden/>
              </w:rPr>
            </w:r>
            <w:r w:rsidR="00311E87">
              <w:rPr>
                <w:noProof/>
                <w:webHidden/>
              </w:rPr>
              <w:fldChar w:fldCharType="separate"/>
            </w:r>
            <w:r w:rsidR="00311E87">
              <w:rPr>
                <w:noProof/>
                <w:webHidden/>
              </w:rPr>
              <w:t>5</w:t>
            </w:r>
            <w:r w:rsidR="00311E87">
              <w:rPr>
                <w:noProof/>
                <w:webHidden/>
              </w:rPr>
              <w:fldChar w:fldCharType="end"/>
            </w:r>
          </w:hyperlink>
        </w:p>
        <w:p w:rsidR="00311E87" w:rsidRDefault="00FA51F8" w14:paraId="2FBD49F1" w14:textId="77777777">
          <w:pPr>
            <w:pStyle w:val="TOC2"/>
            <w:tabs>
              <w:tab w:val="right" w:leader="dot" w:pos="9350"/>
            </w:tabs>
            <w:rPr>
              <w:rFonts w:cstheme="minorBidi"/>
              <w:noProof/>
              <w:sz w:val="24"/>
              <w:szCs w:val="24"/>
              <w:lang w:eastAsia="zh-TW"/>
            </w:rPr>
          </w:pPr>
          <w:hyperlink w:history="1" w:anchor="_Toc473796997">
            <w:r w:rsidRPr="00B844D3" w:rsidR="00311E87">
              <w:rPr>
                <w:rStyle w:val="Hyperlink"/>
                <w:noProof/>
              </w:rPr>
              <w:t>Voyage Network</w:t>
            </w:r>
            <w:r w:rsidR="00311E87">
              <w:rPr>
                <w:noProof/>
                <w:webHidden/>
              </w:rPr>
              <w:tab/>
            </w:r>
            <w:r w:rsidR="00311E87">
              <w:rPr>
                <w:noProof/>
                <w:webHidden/>
              </w:rPr>
              <w:fldChar w:fldCharType="begin"/>
            </w:r>
            <w:r w:rsidR="00311E87">
              <w:rPr>
                <w:noProof/>
                <w:webHidden/>
              </w:rPr>
              <w:instrText xml:space="preserve"> PAGEREF _Toc473796997 \h </w:instrText>
            </w:r>
            <w:r w:rsidR="00311E87">
              <w:rPr>
                <w:noProof/>
                <w:webHidden/>
              </w:rPr>
            </w:r>
            <w:r w:rsidR="00311E87">
              <w:rPr>
                <w:noProof/>
                <w:webHidden/>
              </w:rPr>
              <w:fldChar w:fldCharType="separate"/>
            </w:r>
            <w:r w:rsidR="00311E87">
              <w:rPr>
                <w:noProof/>
                <w:webHidden/>
              </w:rPr>
              <w:t>5</w:t>
            </w:r>
            <w:r w:rsidR="00311E87">
              <w:rPr>
                <w:noProof/>
                <w:webHidden/>
              </w:rPr>
              <w:fldChar w:fldCharType="end"/>
            </w:r>
          </w:hyperlink>
        </w:p>
        <w:p w:rsidR="00311E87" w:rsidRDefault="00FA51F8" w14:paraId="0BCA816A" w14:textId="77777777">
          <w:pPr>
            <w:pStyle w:val="TOC1"/>
            <w:tabs>
              <w:tab w:val="right" w:leader="dot" w:pos="9350"/>
            </w:tabs>
            <w:rPr>
              <w:rFonts w:cstheme="minorBidi"/>
              <w:noProof/>
              <w:sz w:val="24"/>
              <w:szCs w:val="24"/>
              <w:lang w:eastAsia="zh-TW"/>
            </w:rPr>
          </w:pPr>
          <w:hyperlink w:history="1" w:anchor="_Toc473796998">
            <w:r w:rsidRPr="00B844D3" w:rsidR="00311E87">
              <w:rPr>
                <w:rStyle w:val="Hyperlink"/>
                <w:noProof/>
              </w:rPr>
              <w:t>Recommended materials</w:t>
            </w:r>
            <w:r w:rsidR="00311E87">
              <w:rPr>
                <w:noProof/>
                <w:webHidden/>
              </w:rPr>
              <w:tab/>
            </w:r>
            <w:r w:rsidR="00311E87">
              <w:rPr>
                <w:noProof/>
                <w:webHidden/>
              </w:rPr>
              <w:fldChar w:fldCharType="begin"/>
            </w:r>
            <w:r w:rsidR="00311E87">
              <w:rPr>
                <w:noProof/>
                <w:webHidden/>
              </w:rPr>
              <w:instrText xml:space="preserve"> PAGEREF _Toc473796998 \h </w:instrText>
            </w:r>
            <w:r w:rsidR="00311E87">
              <w:rPr>
                <w:noProof/>
                <w:webHidden/>
              </w:rPr>
            </w:r>
            <w:r w:rsidR="00311E87">
              <w:rPr>
                <w:noProof/>
                <w:webHidden/>
              </w:rPr>
              <w:fldChar w:fldCharType="separate"/>
            </w:r>
            <w:r w:rsidR="00311E87">
              <w:rPr>
                <w:noProof/>
                <w:webHidden/>
              </w:rPr>
              <w:t>6</w:t>
            </w:r>
            <w:r w:rsidR="00311E87">
              <w:rPr>
                <w:noProof/>
                <w:webHidden/>
              </w:rPr>
              <w:fldChar w:fldCharType="end"/>
            </w:r>
          </w:hyperlink>
        </w:p>
        <w:p w:rsidR="00311E87" w:rsidRDefault="00FA51F8" w14:paraId="72D37155" w14:textId="77777777">
          <w:pPr>
            <w:pStyle w:val="TOC2"/>
            <w:tabs>
              <w:tab w:val="right" w:leader="dot" w:pos="9350"/>
            </w:tabs>
            <w:rPr>
              <w:rFonts w:cstheme="minorBidi"/>
              <w:noProof/>
              <w:sz w:val="24"/>
              <w:szCs w:val="24"/>
              <w:lang w:eastAsia="zh-TW"/>
            </w:rPr>
          </w:pPr>
          <w:hyperlink w:history="1" w:anchor="_Toc473796999">
            <w:r w:rsidRPr="00B844D3" w:rsidR="00311E87">
              <w:rPr>
                <w:rStyle w:val="Hyperlink"/>
                <w:noProof/>
              </w:rPr>
              <w:t>Hardware</w:t>
            </w:r>
            <w:r w:rsidR="00311E87">
              <w:rPr>
                <w:noProof/>
                <w:webHidden/>
              </w:rPr>
              <w:tab/>
            </w:r>
            <w:r w:rsidR="00311E87">
              <w:rPr>
                <w:noProof/>
                <w:webHidden/>
              </w:rPr>
              <w:fldChar w:fldCharType="begin"/>
            </w:r>
            <w:r w:rsidR="00311E87">
              <w:rPr>
                <w:noProof/>
                <w:webHidden/>
              </w:rPr>
              <w:instrText xml:space="preserve"> PAGEREF _Toc473796999 \h </w:instrText>
            </w:r>
            <w:r w:rsidR="00311E87">
              <w:rPr>
                <w:noProof/>
                <w:webHidden/>
              </w:rPr>
            </w:r>
            <w:r w:rsidR="00311E87">
              <w:rPr>
                <w:noProof/>
                <w:webHidden/>
              </w:rPr>
              <w:fldChar w:fldCharType="separate"/>
            </w:r>
            <w:r w:rsidR="00311E87">
              <w:rPr>
                <w:noProof/>
                <w:webHidden/>
              </w:rPr>
              <w:t>6</w:t>
            </w:r>
            <w:r w:rsidR="00311E87">
              <w:rPr>
                <w:noProof/>
                <w:webHidden/>
              </w:rPr>
              <w:fldChar w:fldCharType="end"/>
            </w:r>
          </w:hyperlink>
        </w:p>
        <w:p w:rsidR="00311E87" w:rsidRDefault="00FA51F8" w14:paraId="34AFC211" w14:textId="77777777">
          <w:pPr>
            <w:pStyle w:val="TOC2"/>
            <w:tabs>
              <w:tab w:val="right" w:leader="dot" w:pos="9350"/>
            </w:tabs>
            <w:rPr>
              <w:rFonts w:cstheme="minorBidi"/>
              <w:noProof/>
              <w:sz w:val="24"/>
              <w:szCs w:val="24"/>
              <w:lang w:eastAsia="zh-TW"/>
            </w:rPr>
          </w:pPr>
          <w:hyperlink w:history="1" w:anchor="_Toc473797000">
            <w:r w:rsidRPr="00B844D3" w:rsidR="00311E87">
              <w:rPr>
                <w:rStyle w:val="Hyperlink"/>
                <w:noProof/>
              </w:rPr>
              <w:t>Software</w:t>
            </w:r>
            <w:r w:rsidR="00311E87">
              <w:rPr>
                <w:noProof/>
                <w:webHidden/>
              </w:rPr>
              <w:tab/>
            </w:r>
            <w:r w:rsidR="00311E87">
              <w:rPr>
                <w:noProof/>
                <w:webHidden/>
              </w:rPr>
              <w:fldChar w:fldCharType="begin"/>
            </w:r>
            <w:r w:rsidR="00311E87">
              <w:rPr>
                <w:noProof/>
                <w:webHidden/>
              </w:rPr>
              <w:instrText xml:space="preserve"> PAGEREF _Toc473797000 \h </w:instrText>
            </w:r>
            <w:r w:rsidR="00311E87">
              <w:rPr>
                <w:noProof/>
                <w:webHidden/>
              </w:rPr>
            </w:r>
            <w:r w:rsidR="00311E87">
              <w:rPr>
                <w:noProof/>
                <w:webHidden/>
              </w:rPr>
              <w:fldChar w:fldCharType="separate"/>
            </w:r>
            <w:r w:rsidR="00311E87">
              <w:rPr>
                <w:noProof/>
                <w:webHidden/>
              </w:rPr>
              <w:t>6</w:t>
            </w:r>
            <w:r w:rsidR="00311E87">
              <w:rPr>
                <w:noProof/>
                <w:webHidden/>
              </w:rPr>
              <w:fldChar w:fldCharType="end"/>
            </w:r>
          </w:hyperlink>
        </w:p>
        <w:p w:rsidR="00311E87" w:rsidRDefault="00FA51F8" w14:paraId="55B4C723" w14:textId="77777777">
          <w:pPr>
            <w:pStyle w:val="TOC1"/>
            <w:tabs>
              <w:tab w:val="right" w:leader="dot" w:pos="9350"/>
            </w:tabs>
            <w:rPr>
              <w:rFonts w:cstheme="minorBidi"/>
              <w:noProof/>
              <w:sz w:val="24"/>
              <w:szCs w:val="24"/>
              <w:lang w:eastAsia="zh-TW"/>
            </w:rPr>
          </w:pPr>
          <w:hyperlink w:history="1" w:anchor="_Toc473797001">
            <w:r w:rsidRPr="00B844D3" w:rsidR="00311E87">
              <w:rPr>
                <w:rStyle w:val="Hyperlink"/>
                <w:noProof/>
              </w:rPr>
              <w:t>TRUDI</w:t>
            </w:r>
            <w:r w:rsidR="00311E87">
              <w:rPr>
                <w:noProof/>
                <w:webHidden/>
              </w:rPr>
              <w:tab/>
            </w:r>
            <w:r w:rsidR="00311E87">
              <w:rPr>
                <w:noProof/>
                <w:webHidden/>
              </w:rPr>
              <w:fldChar w:fldCharType="begin"/>
            </w:r>
            <w:r w:rsidR="00311E87">
              <w:rPr>
                <w:noProof/>
                <w:webHidden/>
              </w:rPr>
              <w:instrText xml:space="preserve"> PAGEREF _Toc473797001 \h </w:instrText>
            </w:r>
            <w:r w:rsidR="00311E87">
              <w:rPr>
                <w:noProof/>
                <w:webHidden/>
              </w:rPr>
            </w:r>
            <w:r w:rsidR="00311E87">
              <w:rPr>
                <w:noProof/>
                <w:webHidden/>
              </w:rPr>
              <w:fldChar w:fldCharType="separate"/>
            </w:r>
            <w:r w:rsidR="00311E87">
              <w:rPr>
                <w:noProof/>
                <w:webHidden/>
              </w:rPr>
              <w:t>7</w:t>
            </w:r>
            <w:r w:rsidR="00311E87">
              <w:rPr>
                <w:noProof/>
                <w:webHidden/>
              </w:rPr>
              <w:fldChar w:fldCharType="end"/>
            </w:r>
          </w:hyperlink>
        </w:p>
        <w:p w:rsidR="00311E87" w:rsidRDefault="00FA51F8" w14:paraId="13487610" w14:textId="77777777">
          <w:pPr>
            <w:pStyle w:val="TOC1"/>
            <w:tabs>
              <w:tab w:val="right" w:leader="dot" w:pos="9350"/>
            </w:tabs>
            <w:rPr>
              <w:rFonts w:cstheme="minorBidi"/>
              <w:noProof/>
              <w:sz w:val="24"/>
              <w:szCs w:val="24"/>
              <w:lang w:eastAsia="zh-TW"/>
            </w:rPr>
          </w:pPr>
          <w:hyperlink w:history="1" w:anchor="_Toc473797002">
            <w:r w:rsidRPr="00B844D3" w:rsidR="00311E87">
              <w:rPr>
                <w:rStyle w:val="Hyperlink"/>
                <w:noProof/>
              </w:rPr>
              <w:t>Maritime Systems</w:t>
            </w:r>
            <w:r w:rsidR="00311E87">
              <w:rPr>
                <w:noProof/>
                <w:webHidden/>
              </w:rPr>
              <w:tab/>
            </w:r>
            <w:r w:rsidR="00311E87">
              <w:rPr>
                <w:noProof/>
                <w:webHidden/>
              </w:rPr>
              <w:fldChar w:fldCharType="begin"/>
            </w:r>
            <w:r w:rsidR="00311E87">
              <w:rPr>
                <w:noProof/>
                <w:webHidden/>
              </w:rPr>
              <w:instrText xml:space="preserve"> PAGEREF _Toc473797002 \h </w:instrText>
            </w:r>
            <w:r w:rsidR="00311E87">
              <w:rPr>
                <w:noProof/>
                <w:webHidden/>
              </w:rPr>
            </w:r>
            <w:r w:rsidR="00311E87">
              <w:rPr>
                <w:noProof/>
                <w:webHidden/>
              </w:rPr>
              <w:fldChar w:fldCharType="separate"/>
            </w:r>
            <w:r w:rsidR="00311E87">
              <w:rPr>
                <w:noProof/>
                <w:webHidden/>
              </w:rPr>
              <w:t>7</w:t>
            </w:r>
            <w:r w:rsidR="00311E87">
              <w:rPr>
                <w:noProof/>
                <w:webHidden/>
              </w:rPr>
              <w:fldChar w:fldCharType="end"/>
            </w:r>
          </w:hyperlink>
        </w:p>
        <w:p w:rsidR="00311E87" w:rsidRDefault="00FA51F8" w14:paraId="5DE61050" w14:textId="77777777">
          <w:pPr>
            <w:pStyle w:val="TOC2"/>
            <w:tabs>
              <w:tab w:val="right" w:leader="dot" w:pos="9350"/>
            </w:tabs>
            <w:rPr>
              <w:rFonts w:cstheme="minorBidi"/>
              <w:noProof/>
              <w:sz w:val="24"/>
              <w:szCs w:val="24"/>
              <w:lang w:eastAsia="zh-TW"/>
            </w:rPr>
          </w:pPr>
          <w:hyperlink w:history="1" w:anchor="_Toc473797003">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_Toc473797003 \h </w:instrText>
            </w:r>
            <w:r w:rsidR="00311E87">
              <w:rPr>
                <w:noProof/>
                <w:webHidden/>
              </w:rPr>
            </w:r>
            <w:r w:rsidR="00311E87">
              <w:rPr>
                <w:noProof/>
                <w:webHidden/>
              </w:rPr>
              <w:fldChar w:fldCharType="separate"/>
            </w:r>
            <w:r w:rsidR="00311E87">
              <w:rPr>
                <w:noProof/>
                <w:webHidden/>
              </w:rPr>
              <w:t>7</w:t>
            </w:r>
            <w:r w:rsidR="00311E87">
              <w:rPr>
                <w:noProof/>
                <w:webHidden/>
              </w:rPr>
              <w:fldChar w:fldCharType="end"/>
            </w:r>
          </w:hyperlink>
        </w:p>
        <w:p w:rsidR="00311E87" w:rsidRDefault="00FA51F8" w14:paraId="5E0CB85C" w14:textId="77777777">
          <w:pPr>
            <w:pStyle w:val="TOC2"/>
            <w:tabs>
              <w:tab w:val="right" w:leader="dot" w:pos="9350"/>
            </w:tabs>
            <w:rPr>
              <w:rFonts w:cstheme="minorBidi"/>
              <w:noProof/>
              <w:sz w:val="24"/>
              <w:szCs w:val="24"/>
              <w:lang w:eastAsia="zh-TW"/>
            </w:rPr>
          </w:pPr>
          <w:hyperlink w:history="1" w:anchor="_Toc473797004">
            <w:r w:rsidRPr="00B844D3" w:rsidR="00311E87">
              <w:rPr>
                <w:rStyle w:val="Hyperlink"/>
                <w:noProof/>
              </w:rPr>
              <w:t>Voyage Network</w:t>
            </w:r>
            <w:r w:rsidR="00311E87">
              <w:rPr>
                <w:noProof/>
                <w:webHidden/>
              </w:rPr>
              <w:tab/>
            </w:r>
            <w:r w:rsidR="00311E87">
              <w:rPr>
                <w:noProof/>
                <w:webHidden/>
              </w:rPr>
              <w:fldChar w:fldCharType="begin"/>
            </w:r>
            <w:r w:rsidR="00311E87">
              <w:rPr>
                <w:noProof/>
                <w:webHidden/>
              </w:rPr>
              <w:instrText xml:space="preserve"> PAGEREF _Toc473797004 \h </w:instrText>
            </w:r>
            <w:r w:rsidR="00311E87">
              <w:rPr>
                <w:noProof/>
                <w:webHidden/>
              </w:rPr>
            </w:r>
            <w:r w:rsidR="00311E87">
              <w:rPr>
                <w:noProof/>
                <w:webHidden/>
              </w:rPr>
              <w:fldChar w:fldCharType="separate"/>
            </w:r>
            <w:r w:rsidR="00311E87">
              <w:rPr>
                <w:noProof/>
                <w:webHidden/>
              </w:rPr>
              <w:t>7</w:t>
            </w:r>
            <w:r w:rsidR="00311E87">
              <w:rPr>
                <w:noProof/>
                <w:webHidden/>
              </w:rPr>
              <w:fldChar w:fldCharType="end"/>
            </w:r>
          </w:hyperlink>
        </w:p>
        <w:p w:rsidR="00311E87" w:rsidRDefault="00FA51F8" w14:paraId="29097F75" w14:textId="77777777">
          <w:pPr>
            <w:pStyle w:val="TOC3"/>
            <w:tabs>
              <w:tab w:val="right" w:leader="dot" w:pos="9350"/>
            </w:tabs>
            <w:rPr>
              <w:rFonts w:cstheme="minorBidi"/>
              <w:noProof/>
              <w:sz w:val="24"/>
              <w:szCs w:val="24"/>
              <w:lang w:eastAsia="zh-TW"/>
            </w:rPr>
          </w:pPr>
          <w:hyperlink w:history="1" w:anchor="_Toc473797005">
            <w:r w:rsidRPr="00B844D3" w:rsidR="00311E87">
              <w:rPr>
                <w:rStyle w:val="Hyperlink"/>
                <w:noProof/>
              </w:rPr>
              <w:t>ECDIS (Electronic Chart Display and Information System)</w:t>
            </w:r>
            <w:r w:rsidR="00311E87">
              <w:rPr>
                <w:noProof/>
                <w:webHidden/>
              </w:rPr>
              <w:tab/>
            </w:r>
            <w:r w:rsidR="00311E87">
              <w:rPr>
                <w:noProof/>
                <w:webHidden/>
              </w:rPr>
              <w:fldChar w:fldCharType="begin"/>
            </w:r>
            <w:r w:rsidR="00311E87">
              <w:rPr>
                <w:noProof/>
                <w:webHidden/>
              </w:rPr>
              <w:instrText xml:space="preserve"> PAGEREF _Toc473797005 \h </w:instrText>
            </w:r>
            <w:r w:rsidR="00311E87">
              <w:rPr>
                <w:noProof/>
                <w:webHidden/>
              </w:rPr>
            </w:r>
            <w:r w:rsidR="00311E87">
              <w:rPr>
                <w:noProof/>
                <w:webHidden/>
              </w:rPr>
              <w:fldChar w:fldCharType="separate"/>
            </w:r>
            <w:r w:rsidR="00311E87">
              <w:rPr>
                <w:noProof/>
                <w:webHidden/>
              </w:rPr>
              <w:t>7</w:t>
            </w:r>
            <w:r w:rsidR="00311E87">
              <w:rPr>
                <w:noProof/>
                <w:webHidden/>
              </w:rPr>
              <w:fldChar w:fldCharType="end"/>
            </w:r>
          </w:hyperlink>
        </w:p>
        <w:p w:rsidR="00311E87" w:rsidRDefault="00FA51F8" w14:paraId="6C6B83C4" w14:textId="77777777">
          <w:pPr>
            <w:pStyle w:val="TOC3"/>
            <w:tabs>
              <w:tab w:val="right" w:leader="dot" w:pos="9350"/>
            </w:tabs>
            <w:rPr>
              <w:rFonts w:cstheme="minorBidi"/>
              <w:noProof/>
              <w:sz w:val="24"/>
              <w:szCs w:val="24"/>
              <w:lang w:eastAsia="zh-TW"/>
            </w:rPr>
          </w:pPr>
          <w:hyperlink w:history="1" w:anchor="_Toc473797006">
            <w:r w:rsidRPr="00B844D3" w:rsidR="00311E87">
              <w:rPr>
                <w:rStyle w:val="Hyperlink"/>
                <w:noProof/>
              </w:rPr>
              <w:t>AIS (Automatic Identification System)</w:t>
            </w:r>
            <w:r w:rsidR="00311E87">
              <w:rPr>
                <w:noProof/>
                <w:webHidden/>
              </w:rPr>
              <w:tab/>
            </w:r>
            <w:r w:rsidR="00311E87">
              <w:rPr>
                <w:noProof/>
                <w:webHidden/>
              </w:rPr>
              <w:fldChar w:fldCharType="begin"/>
            </w:r>
            <w:r w:rsidR="00311E87">
              <w:rPr>
                <w:noProof/>
                <w:webHidden/>
              </w:rPr>
              <w:instrText xml:space="preserve"> PAGEREF _Toc473797006 \h </w:instrText>
            </w:r>
            <w:r w:rsidR="00311E87">
              <w:rPr>
                <w:noProof/>
                <w:webHidden/>
              </w:rPr>
            </w:r>
            <w:r w:rsidR="00311E87">
              <w:rPr>
                <w:noProof/>
                <w:webHidden/>
              </w:rPr>
              <w:fldChar w:fldCharType="separate"/>
            </w:r>
            <w:r w:rsidR="00311E87">
              <w:rPr>
                <w:noProof/>
                <w:webHidden/>
              </w:rPr>
              <w:t>8</w:t>
            </w:r>
            <w:r w:rsidR="00311E87">
              <w:rPr>
                <w:noProof/>
                <w:webHidden/>
              </w:rPr>
              <w:fldChar w:fldCharType="end"/>
            </w:r>
          </w:hyperlink>
        </w:p>
        <w:p w:rsidR="00311E87" w:rsidRDefault="00FA51F8" w14:paraId="73AAF55B" w14:textId="77777777">
          <w:pPr>
            <w:pStyle w:val="TOC3"/>
            <w:tabs>
              <w:tab w:val="right" w:leader="dot" w:pos="9350"/>
            </w:tabs>
            <w:rPr>
              <w:rFonts w:cstheme="minorBidi"/>
              <w:noProof/>
              <w:sz w:val="24"/>
              <w:szCs w:val="24"/>
              <w:lang w:eastAsia="zh-TW"/>
            </w:rPr>
          </w:pPr>
          <w:hyperlink w:history="1" w:anchor="_Toc473797007">
            <w:r w:rsidRPr="00B844D3" w:rsidR="00311E87">
              <w:rPr>
                <w:rStyle w:val="Hyperlink"/>
                <w:noProof/>
              </w:rPr>
              <w:t>Radar/ARPA</w:t>
            </w:r>
            <w:r w:rsidR="00311E87">
              <w:rPr>
                <w:noProof/>
                <w:webHidden/>
              </w:rPr>
              <w:tab/>
            </w:r>
            <w:r w:rsidR="00311E87">
              <w:rPr>
                <w:noProof/>
                <w:webHidden/>
              </w:rPr>
              <w:fldChar w:fldCharType="begin"/>
            </w:r>
            <w:r w:rsidR="00311E87">
              <w:rPr>
                <w:noProof/>
                <w:webHidden/>
              </w:rPr>
              <w:instrText xml:space="preserve"> PAGEREF _Toc473797007 \h </w:instrText>
            </w:r>
            <w:r w:rsidR="00311E87">
              <w:rPr>
                <w:noProof/>
                <w:webHidden/>
              </w:rPr>
            </w:r>
            <w:r w:rsidR="00311E87">
              <w:rPr>
                <w:noProof/>
                <w:webHidden/>
              </w:rPr>
              <w:fldChar w:fldCharType="separate"/>
            </w:r>
            <w:r w:rsidR="00311E87">
              <w:rPr>
                <w:noProof/>
                <w:webHidden/>
              </w:rPr>
              <w:t>8</w:t>
            </w:r>
            <w:r w:rsidR="00311E87">
              <w:rPr>
                <w:noProof/>
                <w:webHidden/>
              </w:rPr>
              <w:fldChar w:fldCharType="end"/>
            </w:r>
          </w:hyperlink>
        </w:p>
        <w:p w:rsidR="00311E87" w:rsidRDefault="00FA51F8" w14:paraId="00938758" w14:textId="77777777">
          <w:pPr>
            <w:pStyle w:val="TOC3"/>
            <w:tabs>
              <w:tab w:val="right" w:leader="dot" w:pos="9350"/>
            </w:tabs>
            <w:rPr>
              <w:rFonts w:cstheme="minorBidi"/>
              <w:noProof/>
              <w:sz w:val="24"/>
              <w:szCs w:val="24"/>
              <w:lang w:eastAsia="zh-TW"/>
            </w:rPr>
          </w:pPr>
          <w:hyperlink w:history="1" w:anchor="_Toc473797008">
            <w:r w:rsidRPr="00B844D3" w:rsidR="00311E87">
              <w:rPr>
                <w:rStyle w:val="Hyperlink"/>
                <w:noProof/>
              </w:rPr>
              <w:t>GPS (Global Positioning System)</w:t>
            </w:r>
            <w:r w:rsidR="00311E87">
              <w:rPr>
                <w:noProof/>
                <w:webHidden/>
              </w:rPr>
              <w:tab/>
            </w:r>
            <w:r w:rsidR="00311E87">
              <w:rPr>
                <w:noProof/>
                <w:webHidden/>
              </w:rPr>
              <w:fldChar w:fldCharType="begin"/>
            </w:r>
            <w:r w:rsidR="00311E87">
              <w:rPr>
                <w:noProof/>
                <w:webHidden/>
              </w:rPr>
              <w:instrText xml:space="preserve"> PAGEREF _Toc473797008 \h </w:instrText>
            </w:r>
            <w:r w:rsidR="00311E87">
              <w:rPr>
                <w:noProof/>
                <w:webHidden/>
              </w:rPr>
            </w:r>
            <w:r w:rsidR="00311E87">
              <w:rPr>
                <w:noProof/>
                <w:webHidden/>
              </w:rPr>
              <w:fldChar w:fldCharType="separate"/>
            </w:r>
            <w:r w:rsidR="00311E87">
              <w:rPr>
                <w:noProof/>
                <w:webHidden/>
              </w:rPr>
              <w:t>8</w:t>
            </w:r>
            <w:r w:rsidR="00311E87">
              <w:rPr>
                <w:noProof/>
                <w:webHidden/>
              </w:rPr>
              <w:fldChar w:fldCharType="end"/>
            </w:r>
          </w:hyperlink>
        </w:p>
        <w:p w:rsidR="00311E87" w:rsidRDefault="00FA51F8" w14:paraId="36BBE202" w14:textId="77777777">
          <w:pPr>
            <w:pStyle w:val="TOC3"/>
            <w:tabs>
              <w:tab w:val="right" w:leader="dot" w:pos="9350"/>
            </w:tabs>
            <w:rPr>
              <w:rFonts w:cstheme="minorBidi"/>
              <w:noProof/>
              <w:sz w:val="24"/>
              <w:szCs w:val="24"/>
              <w:lang w:eastAsia="zh-TW"/>
            </w:rPr>
          </w:pPr>
          <w:hyperlink w:history="1" w:anchor="_Toc473797009">
            <w:r w:rsidRPr="00B844D3" w:rsidR="00311E87">
              <w:rPr>
                <w:rStyle w:val="Hyperlink"/>
                <w:noProof/>
              </w:rPr>
              <w:t>Compass</w:t>
            </w:r>
            <w:r w:rsidR="00311E87">
              <w:rPr>
                <w:noProof/>
                <w:webHidden/>
              </w:rPr>
              <w:tab/>
            </w:r>
            <w:r w:rsidR="00311E87">
              <w:rPr>
                <w:noProof/>
                <w:webHidden/>
              </w:rPr>
              <w:fldChar w:fldCharType="begin"/>
            </w:r>
            <w:r w:rsidR="00311E87">
              <w:rPr>
                <w:noProof/>
                <w:webHidden/>
              </w:rPr>
              <w:instrText xml:space="preserve"> PAGEREF _Toc473797009 \h </w:instrText>
            </w:r>
            <w:r w:rsidR="00311E87">
              <w:rPr>
                <w:noProof/>
                <w:webHidden/>
              </w:rPr>
            </w:r>
            <w:r w:rsidR="00311E87">
              <w:rPr>
                <w:noProof/>
                <w:webHidden/>
              </w:rPr>
              <w:fldChar w:fldCharType="separate"/>
            </w:r>
            <w:r w:rsidR="00311E87">
              <w:rPr>
                <w:noProof/>
                <w:webHidden/>
              </w:rPr>
              <w:t>8</w:t>
            </w:r>
            <w:r w:rsidR="00311E87">
              <w:rPr>
                <w:noProof/>
                <w:webHidden/>
              </w:rPr>
              <w:fldChar w:fldCharType="end"/>
            </w:r>
          </w:hyperlink>
        </w:p>
        <w:p w:rsidR="00311E87" w:rsidRDefault="00FA51F8" w14:paraId="60DA328E" w14:textId="77777777">
          <w:pPr>
            <w:pStyle w:val="TOC2"/>
            <w:tabs>
              <w:tab w:val="right" w:leader="dot" w:pos="9350"/>
            </w:tabs>
            <w:rPr>
              <w:rFonts w:cstheme="minorBidi"/>
              <w:noProof/>
              <w:sz w:val="24"/>
              <w:szCs w:val="24"/>
              <w:lang w:eastAsia="zh-TW"/>
            </w:rPr>
          </w:pPr>
          <w:hyperlink w:history="1" w:anchor="_Toc473797010">
            <w:r w:rsidRPr="00B844D3" w:rsidR="00311E87">
              <w:rPr>
                <w:rStyle w:val="Hyperlink"/>
                <w:noProof/>
              </w:rPr>
              <w:t>Information Technology Network</w:t>
            </w:r>
            <w:r w:rsidR="00311E87">
              <w:rPr>
                <w:noProof/>
                <w:webHidden/>
              </w:rPr>
              <w:tab/>
            </w:r>
            <w:r w:rsidR="00311E87">
              <w:rPr>
                <w:noProof/>
                <w:webHidden/>
              </w:rPr>
              <w:fldChar w:fldCharType="begin"/>
            </w:r>
            <w:r w:rsidR="00311E87">
              <w:rPr>
                <w:noProof/>
                <w:webHidden/>
              </w:rPr>
              <w:instrText xml:space="preserve"> PAGEREF _Toc473797010 \h </w:instrText>
            </w:r>
            <w:r w:rsidR="00311E87">
              <w:rPr>
                <w:noProof/>
                <w:webHidden/>
              </w:rPr>
            </w:r>
            <w:r w:rsidR="00311E87">
              <w:rPr>
                <w:noProof/>
                <w:webHidden/>
              </w:rPr>
              <w:fldChar w:fldCharType="separate"/>
            </w:r>
            <w:r w:rsidR="00311E87">
              <w:rPr>
                <w:noProof/>
                <w:webHidden/>
              </w:rPr>
              <w:t>8</w:t>
            </w:r>
            <w:r w:rsidR="00311E87">
              <w:rPr>
                <w:noProof/>
                <w:webHidden/>
              </w:rPr>
              <w:fldChar w:fldCharType="end"/>
            </w:r>
          </w:hyperlink>
        </w:p>
        <w:p w:rsidR="00311E87" w:rsidRDefault="00FA51F8" w14:paraId="2DD24FFF" w14:textId="77777777">
          <w:pPr>
            <w:pStyle w:val="TOC2"/>
            <w:tabs>
              <w:tab w:val="right" w:leader="dot" w:pos="9350"/>
            </w:tabs>
            <w:rPr>
              <w:rFonts w:cstheme="minorBidi"/>
              <w:noProof/>
              <w:sz w:val="24"/>
              <w:szCs w:val="24"/>
              <w:lang w:eastAsia="zh-TW"/>
            </w:rPr>
          </w:pPr>
          <w:hyperlink w:history="1" w:anchor="_Toc473797011">
            <w:r w:rsidRPr="00B844D3" w:rsidR="00311E87">
              <w:rPr>
                <w:rStyle w:val="Hyperlink"/>
                <w:noProof/>
              </w:rPr>
              <w:t>Engineering network</w:t>
            </w:r>
            <w:r w:rsidR="00311E87">
              <w:rPr>
                <w:noProof/>
                <w:webHidden/>
              </w:rPr>
              <w:tab/>
            </w:r>
            <w:r w:rsidR="00311E87">
              <w:rPr>
                <w:noProof/>
                <w:webHidden/>
              </w:rPr>
              <w:fldChar w:fldCharType="begin"/>
            </w:r>
            <w:r w:rsidR="00311E87">
              <w:rPr>
                <w:noProof/>
                <w:webHidden/>
              </w:rPr>
              <w:instrText xml:space="preserve"> PAGEREF _Toc473797011 \h </w:instrText>
            </w:r>
            <w:r w:rsidR="00311E87">
              <w:rPr>
                <w:noProof/>
                <w:webHidden/>
              </w:rPr>
            </w:r>
            <w:r w:rsidR="00311E87">
              <w:rPr>
                <w:noProof/>
                <w:webHidden/>
              </w:rPr>
              <w:fldChar w:fldCharType="separate"/>
            </w:r>
            <w:r w:rsidR="00311E87">
              <w:rPr>
                <w:noProof/>
                <w:webHidden/>
              </w:rPr>
              <w:t>9</w:t>
            </w:r>
            <w:r w:rsidR="00311E87">
              <w:rPr>
                <w:noProof/>
                <w:webHidden/>
              </w:rPr>
              <w:fldChar w:fldCharType="end"/>
            </w:r>
          </w:hyperlink>
        </w:p>
        <w:p w:rsidR="00311E87" w:rsidRDefault="00FA51F8" w14:paraId="7853BE61" w14:textId="77777777">
          <w:pPr>
            <w:pStyle w:val="TOC1"/>
            <w:tabs>
              <w:tab w:val="right" w:leader="dot" w:pos="9350"/>
            </w:tabs>
            <w:rPr>
              <w:rFonts w:cstheme="minorBidi"/>
              <w:noProof/>
              <w:sz w:val="24"/>
              <w:szCs w:val="24"/>
              <w:lang w:eastAsia="zh-TW"/>
            </w:rPr>
          </w:pPr>
          <w:hyperlink w:history="1" w:anchor="_Toc473797012">
            <w:r w:rsidRPr="00B844D3" w:rsidR="00311E87">
              <w:rPr>
                <w:rStyle w:val="Hyperlink"/>
                <w:noProof/>
              </w:rPr>
              <w:t>IT Network Overview</w:t>
            </w:r>
            <w:r w:rsidR="00311E87">
              <w:rPr>
                <w:noProof/>
                <w:webHidden/>
              </w:rPr>
              <w:tab/>
            </w:r>
            <w:r w:rsidR="00311E87">
              <w:rPr>
                <w:noProof/>
                <w:webHidden/>
              </w:rPr>
              <w:fldChar w:fldCharType="begin"/>
            </w:r>
            <w:r w:rsidR="00311E87">
              <w:rPr>
                <w:noProof/>
                <w:webHidden/>
              </w:rPr>
              <w:instrText xml:space="preserve"> PAGEREF _Toc473797012 \h </w:instrText>
            </w:r>
            <w:r w:rsidR="00311E87">
              <w:rPr>
                <w:noProof/>
                <w:webHidden/>
              </w:rPr>
            </w:r>
            <w:r w:rsidR="00311E87">
              <w:rPr>
                <w:noProof/>
                <w:webHidden/>
              </w:rPr>
              <w:fldChar w:fldCharType="separate"/>
            </w:r>
            <w:r w:rsidR="00311E87">
              <w:rPr>
                <w:noProof/>
                <w:webHidden/>
              </w:rPr>
              <w:t>10</w:t>
            </w:r>
            <w:r w:rsidR="00311E87">
              <w:rPr>
                <w:noProof/>
                <w:webHidden/>
              </w:rPr>
              <w:fldChar w:fldCharType="end"/>
            </w:r>
          </w:hyperlink>
        </w:p>
        <w:p w:rsidR="00311E87" w:rsidRDefault="00FA51F8" w14:paraId="3FBB79C9" w14:textId="77777777">
          <w:pPr>
            <w:pStyle w:val="TOC2"/>
            <w:tabs>
              <w:tab w:val="right" w:leader="dot" w:pos="9350"/>
            </w:tabs>
            <w:rPr>
              <w:rFonts w:cstheme="minorBidi"/>
              <w:noProof/>
              <w:sz w:val="24"/>
              <w:szCs w:val="24"/>
              <w:lang w:eastAsia="zh-TW"/>
            </w:rPr>
          </w:pPr>
          <w:hyperlink w:history="1" w:anchor="_Toc473797013">
            <w:r w:rsidRPr="00B844D3" w:rsidR="00311E87">
              <w:rPr>
                <w:rStyle w:val="Hyperlink"/>
                <w:noProof/>
              </w:rPr>
              <w:t>IT Network</w:t>
            </w:r>
            <w:r w:rsidR="00311E87">
              <w:rPr>
                <w:noProof/>
                <w:webHidden/>
              </w:rPr>
              <w:tab/>
            </w:r>
            <w:r w:rsidR="00311E87">
              <w:rPr>
                <w:noProof/>
                <w:webHidden/>
              </w:rPr>
              <w:fldChar w:fldCharType="begin"/>
            </w:r>
            <w:r w:rsidR="00311E87">
              <w:rPr>
                <w:noProof/>
                <w:webHidden/>
              </w:rPr>
              <w:instrText xml:space="preserve"> PAGEREF _Toc473797013 \h </w:instrText>
            </w:r>
            <w:r w:rsidR="00311E87">
              <w:rPr>
                <w:noProof/>
                <w:webHidden/>
              </w:rPr>
            </w:r>
            <w:r w:rsidR="00311E87">
              <w:rPr>
                <w:noProof/>
                <w:webHidden/>
              </w:rPr>
              <w:fldChar w:fldCharType="separate"/>
            </w:r>
            <w:r w:rsidR="00311E87">
              <w:rPr>
                <w:noProof/>
                <w:webHidden/>
              </w:rPr>
              <w:t>10</w:t>
            </w:r>
            <w:r w:rsidR="00311E87">
              <w:rPr>
                <w:noProof/>
                <w:webHidden/>
              </w:rPr>
              <w:fldChar w:fldCharType="end"/>
            </w:r>
          </w:hyperlink>
        </w:p>
        <w:p w:rsidR="00311E87" w:rsidRDefault="00FA51F8" w14:paraId="163BF940" w14:textId="77777777">
          <w:pPr>
            <w:pStyle w:val="TOC2"/>
            <w:tabs>
              <w:tab w:val="right" w:leader="dot" w:pos="9350"/>
            </w:tabs>
            <w:rPr>
              <w:rFonts w:cstheme="minorBidi"/>
              <w:noProof/>
              <w:sz w:val="24"/>
              <w:szCs w:val="24"/>
              <w:lang w:eastAsia="zh-TW"/>
            </w:rPr>
          </w:pPr>
          <w:hyperlink w:history="1" w:anchor="_Toc473797014">
            <w:r w:rsidRPr="00B844D3" w:rsidR="00311E87">
              <w:rPr>
                <w:rStyle w:val="Hyperlink"/>
                <w:noProof/>
              </w:rPr>
              <w:t>Cradlepoint</w:t>
            </w:r>
            <w:r w:rsidR="00311E87">
              <w:rPr>
                <w:noProof/>
                <w:webHidden/>
              </w:rPr>
              <w:tab/>
            </w:r>
            <w:r w:rsidR="00311E87">
              <w:rPr>
                <w:noProof/>
                <w:webHidden/>
              </w:rPr>
              <w:fldChar w:fldCharType="begin"/>
            </w:r>
            <w:r w:rsidR="00311E87">
              <w:rPr>
                <w:noProof/>
                <w:webHidden/>
              </w:rPr>
              <w:instrText xml:space="preserve"> PAGEREF _Toc473797014 \h </w:instrText>
            </w:r>
            <w:r w:rsidR="00311E87">
              <w:rPr>
                <w:noProof/>
                <w:webHidden/>
              </w:rPr>
            </w:r>
            <w:r w:rsidR="00311E87">
              <w:rPr>
                <w:noProof/>
                <w:webHidden/>
              </w:rPr>
              <w:fldChar w:fldCharType="separate"/>
            </w:r>
            <w:r w:rsidR="00311E87">
              <w:rPr>
                <w:noProof/>
                <w:webHidden/>
              </w:rPr>
              <w:t>10</w:t>
            </w:r>
            <w:r w:rsidR="00311E87">
              <w:rPr>
                <w:noProof/>
                <w:webHidden/>
              </w:rPr>
              <w:fldChar w:fldCharType="end"/>
            </w:r>
          </w:hyperlink>
        </w:p>
        <w:p w:rsidR="00311E87" w:rsidRDefault="00FA51F8" w14:paraId="15D5CEF0" w14:textId="77777777">
          <w:pPr>
            <w:pStyle w:val="TOC2"/>
            <w:tabs>
              <w:tab w:val="right" w:leader="dot" w:pos="9350"/>
            </w:tabs>
            <w:rPr>
              <w:rFonts w:cstheme="minorBidi"/>
              <w:noProof/>
              <w:sz w:val="24"/>
              <w:szCs w:val="24"/>
              <w:lang w:eastAsia="zh-TW"/>
            </w:rPr>
          </w:pPr>
          <w:hyperlink w:history="1" w:anchor="_Toc473797015">
            <w:r w:rsidRPr="00B844D3" w:rsidR="00311E87">
              <w:rPr>
                <w:rStyle w:val="Hyperlink"/>
                <w:noProof/>
              </w:rPr>
              <w:t>NAVnet TZ touch 2</w:t>
            </w:r>
            <w:r w:rsidR="00311E87">
              <w:rPr>
                <w:noProof/>
                <w:webHidden/>
              </w:rPr>
              <w:tab/>
            </w:r>
            <w:r w:rsidR="00311E87">
              <w:rPr>
                <w:noProof/>
                <w:webHidden/>
              </w:rPr>
              <w:fldChar w:fldCharType="begin"/>
            </w:r>
            <w:r w:rsidR="00311E87">
              <w:rPr>
                <w:noProof/>
                <w:webHidden/>
              </w:rPr>
              <w:instrText xml:space="preserve"> PAGEREF _Toc473797015 \h </w:instrText>
            </w:r>
            <w:r w:rsidR="00311E87">
              <w:rPr>
                <w:noProof/>
                <w:webHidden/>
              </w:rPr>
            </w:r>
            <w:r w:rsidR="00311E87">
              <w:rPr>
                <w:noProof/>
                <w:webHidden/>
              </w:rPr>
              <w:fldChar w:fldCharType="separate"/>
            </w:r>
            <w:r w:rsidR="00311E87">
              <w:rPr>
                <w:noProof/>
                <w:webHidden/>
              </w:rPr>
              <w:t>10</w:t>
            </w:r>
            <w:r w:rsidR="00311E87">
              <w:rPr>
                <w:noProof/>
                <w:webHidden/>
              </w:rPr>
              <w:fldChar w:fldCharType="end"/>
            </w:r>
          </w:hyperlink>
        </w:p>
        <w:p w:rsidR="00311E87" w:rsidRDefault="00FA51F8" w14:paraId="467099FD" w14:textId="77777777">
          <w:pPr>
            <w:pStyle w:val="TOC2"/>
            <w:tabs>
              <w:tab w:val="right" w:leader="dot" w:pos="9350"/>
            </w:tabs>
            <w:rPr>
              <w:rFonts w:cstheme="minorBidi"/>
              <w:noProof/>
              <w:sz w:val="24"/>
              <w:szCs w:val="24"/>
              <w:lang w:eastAsia="zh-TW"/>
            </w:rPr>
          </w:pPr>
          <w:hyperlink w:history="1" w:anchor="_Toc473797016">
            <w:r w:rsidRPr="00B844D3" w:rsidR="00311E87">
              <w:rPr>
                <w:rStyle w:val="Hyperlink"/>
                <w:noProof/>
              </w:rPr>
              <w:t>Email Server</w:t>
            </w:r>
            <w:r w:rsidR="00311E87">
              <w:rPr>
                <w:noProof/>
                <w:webHidden/>
              </w:rPr>
              <w:tab/>
            </w:r>
            <w:r w:rsidR="00311E87">
              <w:rPr>
                <w:noProof/>
                <w:webHidden/>
              </w:rPr>
              <w:fldChar w:fldCharType="begin"/>
            </w:r>
            <w:r w:rsidR="00311E87">
              <w:rPr>
                <w:noProof/>
                <w:webHidden/>
              </w:rPr>
              <w:instrText xml:space="preserve"> PAGEREF _Toc473797016 \h </w:instrText>
            </w:r>
            <w:r w:rsidR="00311E87">
              <w:rPr>
                <w:noProof/>
                <w:webHidden/>
              </w:rPr>
            </w:r>
            <w:r w:rsidR="00311E87">
              <w:rPr>
                <w:noProof/>
                <w:webHidden/>
              </w:rPr>
              <w:fldChar w:fldCharType="separate"/>
            </w:r>
            <w:r w:rsidR="00311E87">
              <w:rPr>
                <w:noProof/>
                <w:webHidden/>
              </w:rPr>
              <w:t>10</w:t>
            </w:r>
            <w:r w:rsidR="00311E87">
              <w:rPr>
                <w:noProof/>
                <w:webHidden/>
              </w:rPr>
              <w:fldChar w:fldCharType="end"/>
            </w:r>
          </w:hyperlink>
        </w:p>
        <w:p w:rsidR="00311E87" w:rsidRDefault="00FA51F8" w14:paraId="68D05FB7" w14:textId="77777777">
          <w:pPr>
            <w:pStyle w:val="TOC1"/>
            <w:tabs>
              <w:tab w:val="right" w:leader="dot" w:pos="9350"/>
            </w:tabs>
            <w:rPr>
              <w:rFonts w:cstheme="minorBidi"/>
              <w:noProof/>
              <w:sz w:val="24"/>
              <w:szCs w:val="24"/>
              <w:lang w:eastAsia="zh-TW"/>
            </w:rPr>
          </w:pPr>
          <w:hyperlink w:history="1" w:anchor="_Toc473797017">
            <w:r w:rsidRPr="00B844D3" w:rsidR="00311E87">
              <w:rPr>
                <w:rStyle w:val="Hyperlink"/>
                <w:noProof/>
              </w:rPr>
              <w:t>Ethernet/Lightweight Ethernet</w:t>
            </w:r>
            <w:r w:rsidR="00311E87">
              <w:rPr>
                <w:noProof/>
                <w:webHidden/>
              </w:rPr>
              <w:tab/>
            </w:r>
            <w:r w:rsidR="00311E87">
              <w:rPr>
                <w:noProof/>
                <w:webHidden/>
              </w:rPr>
              <w:fldChar w:fldCharType="begin"/>
            </w:r>
            <w:r w:rsidR="00311E87">
              <w:rPr>
                <w:noProof/>
                <w:webHidden/>
              </w:rPr>
              <w:instrText xml:space="preserve"> PAGEREF _Toc473797017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1CF4E366" w14:textId="77777777">
          <w:pPr>
            <w:pStyle w:val="TOC2"/>
            <w:tabs>
              <w:tab w:val="right" w:leader="dot" w:pos="9350"/>
            </w:tabs>
            <w:rPr>
              <w:rFonts w:cstheme="minorBidi"/>
              <w:noProof/>
              <w:sz w:val="24"/>
              <w:szCs w:val="24"/>
              <w:lang w:eastAsia="zh-TW"/>
            </w:rPr>
          </w:pPr>
          <w:hyperlink w:history="1" w:anchor="_Toc473797018">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_Toc473797018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79C47374" w14:textId="77777777">
          <w:pPr>
            <w:pStyle w:val="TOC3"/>
            <w:tabs>
              <w:tab w:val="right" w:leader="dot" w:pos="9350"/>
            </w:tabs>
            <w:rPr>
              <w:rFonts w:cstheme="minorBidi"/>
              <w:noProof/>
              <w:sz w:val="24"/>
              <w:szCs w:val="24"/>
              <w:lang w:eastAsia="zh-TW"/>
            </w:rPr>
          </w:pPr>
          <w:hyperlink w:history="1" w:anchor="_Toc473797019">
            <w:r w:rsidRPr="00B844D3" w:rsidR="00311E87">
              <w:rPr>
                <w:rStyle w:val="Hyperlink"/>
                <w:noProof/>
              </w:rPr>
              <w:t>Hubs/Repeaters</w:t>
            </w:r>
            <w:r w:rsidR="00311E87">
              <w:rPr>
                <w:noProof/>
                <w:webHidden/>
              </w:rPr>
              <w:tab/>
            </w:r>
            <w:r w:rsidR="00311E87">
              <w:rPr>
                <w:noProof/>
                <w:webHidden/>
              </w:rPr>
              <w:fldChar w:fldCharType="begin"/>
            </w:r>
            <w:r w:rsidR="00311E87">
              <w:rPr>
                <w:noProof/>
                <w:webHidden/>
              </w:rPr>
              <w:instrText xml:space="preserve"> PAGEREF _Toc473797019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008E1A36" w14:textId="77777777">
          <w:pPr>
            <w:pStyle w:val="TOC3"/>
            <w:tabs>
              <w:tab w:val="right" w:leader="dot" w:pos="9350"/>
            </w:tabs>
            <w:rPr>
              <w:rFonts w:cstheme="minorBidi"/>
              <w:noProof/>
              <w:sz w:val="24"/>
              <w:szCs w:val="24"/>
              <w:lang w:eastAsia="zh-TW"/>
            </w:rPr>
          </w:pPr>
          <w:hyperlink w:history="1" w:anchor="_Toc473797020">
            <w:r w:rsidRPr="00B844D3" w:rsidR="00311E87">
              <w:rPr>
                <w:rStyle w:val="Hyperlink"/>
                <w:noProof/>
              </w:rPr>
              <w:t>Switches</w:t>
            </w:r>
            <w:r w:rsidR="00311E87">
              <w:rPr>
                <w:noProof/>
                <w:webHidden/>
              </w:rPr>
              <w:tab/>
            </w:r>
            <w:r w:rsidR="00311E87">
              <w:rPr>
                <w:noProof/>
                <w:webHidden/>
              </w:rPr>
              <w:fldChar w:fldCharType="begin"/>
            </w:r>
            <w:r w:rsidR="00311E87">
              <w:rPr>
                <w:noProof/>
                <w:webHidden/>
              </w:rPr>
              <w:instrText xml:space="preserve"> PAGEREF _Toc473797020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669040D6" w14:textId="77777777">
          <w:pPr>
            <w:pStyle w:val="TOC3"/>
            <w:tabs>
              <w:tab w:val="right" w:leader="dot" w:pos="9350"/>
            </w:tabs>
            <w:rPr>
              <w:rFonts w:cstheme="minorBidi"/>
              <w:noProof/>
              <w:sz w:val="24"/>
              <w:szCs w:val="24"/>
              <w:lang w:eastAsia="zh-TW"/>
            </w:rPr>
          </w:pPr>
          <w:hyperlink w:history="1" w:anchor="_Toc473797021">
            <w:r w:rsidRPr="00B844D3" w:rsidR="00311E87">
              <w:rPr>
                <w:rStyle w:val="Hyperlink"/>
                <w:noProof/>
              </w:rPr>
              <w:t>Lightweight Ethernet</w:t>
            </w:r>
            <w:r w:rsidR="00311E87">
              <w:rPr>
                <w:noProof/>
                <w:webHidden/>
              </w:rPr>
              <w:tab/>
            </w:r>
            <w:r w:rsidR="00311E87">
              <w:rPr>
                <w:noProof/>
                <w:webHidden/>
              </w:rPr>
              <w:fldChar w:fldCharType="begin"/>
            </w:r>
            <w:r w:rsidR="00311E87">
              <w:rPr>
                <w:noProof/>
                <w:webHidden/>
              </w:rPr>
              <w:instrText xml:space="preserve"> PAGEREF _Toc473797021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47144CED" w14:textId="77777777">
          <w:pPr>
            <w:pStyle w:val="TOC2"/>
            <w:tabs>
              <w:tab w:val="right" w:leader="dot" w:pos="9350"/>
            </w:tabs>
            <w:rPr>
              <w:rFonts w:cstheme="minorBidi"/>
              <w:noProof/>
              <w:sz w:val="24"/>
              <w:szCs w:val="24"/>
              <w:lang w:eastAsia="zh-TW"/>
            </w:rPr>
          </w:pPr>
          <w:hyperlink w:history="1" w:anchor="_Toc473797022">
            <w:r w:rsidRPr="00B844D3" w:rsidR="00311E87">
              <w:rPr>
                <w:rStyle w:val="Hyperlink"/>
                <w:noProof/>
              </w:rPr>
              <w:t>Vulnerabilities</w:t>
            </w:r>
            <w:r w:rsidR="00311E87">
              <w:rPr>
                <w:noProof/>
                <w:webHidden/>
              </w:rPr>
              <w:tab/>
            </w:r>
            <w:r w:rsidR="00311E87">
              <w:rPr>
                <w:noProof/>
                <w:webHidden/>
              </w:rPr>
              <w:fldChar w:fldCharType="begin"/>
            </w:r>
            <w:r w:rsidR="00311E87">
              <w:rPr>
                <w:noProof/>
                <w:webHidden/>
              </w:rPr>
              <w:instrText xml:space="preserve"> PAGEREF _Toc473797022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70D7F6B6" w14:textId="77777777">
          <w:pPr>
            <w:pStyle w:val="TOC3"/>
            <w:tabs>
              <w:tab w:val="right" w:leader="dot" w:pos="9350"/>
            </w:tabs>
            <w:rPr>
              <w:rFonts w:cstheme="minorBidi"/>
              <w:noProof/>
              <w:sz w:val="24"/>
              <w:szCs w:val="24"/>
              <w:lang w:eastAsia="zh-TW"/>
            </w:rPr>
          </w:pPr>
          <w:hyperlink w:history="1" w:anchor="_Toc473797023">
            <w:r w:rsidRPr="00B844D3" w:rsidR="00311E87">
              <w:rPr>
                <w:rStyle w:val="Hyperlink"/>
                <w:noProof/>
              </w:rPr>
              <w:t>Physical Access/Cabling</w:t>
            </w:r>
            <w:r w:rsidR="00311E87">
              <w:rPr>
                <w:noProof/>
                <w:webHidden/>
              </w:rPr>
              <w:tab/>
            </w:r>
            <w:r w:rsidR="00311E87">
              <w:rPr>
                <w:noProof/>
                <w:webHidden/>
              </w:rPr>
              <w:fldChar w:fldCharType="begin"/>
            </w:r>
            <w:r w:rsidR="00311E87">
              <w:rPr>
                <w:noProof/>
                <w:webHidden/>
              </w:rPr>
              <w:instrText xml:space="preserve"> PAGEREF _Toc473797023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2820A36C" w14:textId="77777777">
          <w:pPr>
            <w:pStyle w:val="TOC3"/>
            <w:tabs>
              <w:tab w:val="right" w:leader="dot" w:pos="9350"/>
            </w:tabs>
            <w:rPr>
              <w:rFonts w:cstheme="minorBidi"/>
              <w:noProof/>
              <w:sz w:val="24"/>
              <w:szCs w:val="24"/>
              <w:lang w:eastAsia="zh-TW"/>
            </w:rPr>
          </w:pPr>
          <w:hyperlink w:history="1" w:anchor="_Toc473797024">
            <w:r w:rsidRPr="00B844D3" w:rsidR="00311E87">
              <w:rPr>
                <w:rStyle w:val="Hyperlink"/>
                <w:noProof/>
              </w:rPr>
              <w:t>MAC Flooding</w:t>
            </w:r>
            <w:r w:rsidR="00311E87">
              <w:rPr>
                <w:noProof/>
                <w:webHidden/>
              </w:rPr>
              <w:tab/>
            </w:r>
            <w:r w:rsidR="00311E87">
              <w:rPr>
                <w:noProof/>
                <w:webHidden/>
              </w:rPr>
              <w:fldChar w:fldCharType="begin"/>
            </w:r>
            <w:r w:rsidR="00311E87">
              <w:rPr>
                <w:noProof/>
                <w:webHidden/>
              </w:rPr>
              <w:instrText xml:space="preserve"> PAGEREF _Toc473797024 \h </w:instrText>
            </w:r>
            <w:r w:rsidR="00311E87">
              <w:rPr>
                <w:noProof/>
                <w:webHidden/>
              </w:rPr>
            </w:r>
            <w:r w:rsidR="00311E87">
              <w:rPr>
                <w:noProof/>
                <w:webHidden/>
              </w:rPr>
              <w:fldChar w:fldCharType="separate"/>
            </w:r>
            <w:r w:rsidR="00311E87">
              <w:rPr>
                <w:noProof/>
                <w:webHidden/>
              </w:rPr>
              <w:t>11</w:t>
            </w:r>
            <w:r w:rsidR="00311E87">
              <w:rPr>
                <w:noProof/>
                <w:webHidden/>
              </w:rPr>
              <w:fldChar w:fldCharType="end"/>
            </w:r>
          </w:hyperlink>
        </w:p>
        <w:p w:rsidR="00311E87" w:rsidRDefault="00FA51F8" w14:paraId="072A3117" w14:textId="77777777">
          <w:pPr>
            <w:pStyle w:val="TOC3"/>
            <w:tabs>
              <w:tab w:val="right" w:leader="dot" w:pos="9350"/>
            </w:tabs>
            <w:rPr>
              <w:rFonts w:cstheme="minorBidi"/>
              <w:noProof/>
              <w:sz w:val="24"/>
              <w:szCs w:val="24"/>
              <w:lang w:eastAsia="zh-TW"/>
            </w:rPr>
          </w:pPr>
          <w:hyperlink w:history="1" w:anchor="_Toc473797025">
            <w:r w:rsidRPr="00B844D3" w:rsidR="00311E87">
              <w:rPr>
                <w:rStyle w:val="Hyperlink"/>
                <w:noProof/>
              </w:rPr>
              <w:t>ARP Spoofing</w:t>
            </w:r>
            <w:r w:rsidR="00311E87">
              <w:rPr>
                <w:noProof/>
                <w:webHidden/>
              </w:rPr>
              <w:tab/>
            </w:r>
            <w:r w:rsidR="00311E87">
              <w:rPr>
                <w:noProof/>
                <w:webHidden/>
              </w:rPr>
              <w:fldChar w:fldCharType="begin"/>
            </w:r>
            <w:r w:rsidR="00311E87">
              <w:rPr>
                <w:noProof/>
                <w:webHidden/>
              </w:rPr>
              <w:instrText xml:space="preserve"> PAGEREF _Toc473797025 \h </w:instrText>
            </w:r>
            <w:r w:rsidR="00311E87">
              <w:rPr>
                <w:noProof/>
                <w:webHidden/>
              </w:rPr>
            </w:r>
            <w:r w:rsidR="00311E87">
              <w:rPr>
                <w:noProof/>
                <w:webHidden/>
              </w:rPr>
              <w:fldChar w:fldCharType="separate"/>
            </w:r>
            <w:r w:rsidR="00311E87">
              <w:rPr>
                <w:noProof/>
                <w:webHidden/>
              </w:rPr>
              <w:t>12</w:t>
            </w:r>
            <w:r w:rsidR="00311E87">
              <w:rPr>
                <w:noProof/>
                <w:webHidden/>
              </w:rPr>
              <w:fldChar w:fldCharType="end"/>
            </w:r>
          </w:hyperlink>
        </w:p>
        <w:p w:rsidR="00311E87" w:rsidRDefault="00FA51F8" w14:paraId="78AA0470" w14:textId="77777777">
          <w:pPr>
            <w:pStyle w:val="TOC1"/>
            <w:tabs>
              <w:tab w:val="right" w:leader="dot" w:pos="9350"/>
            </w:tabs>
            <w:rPr>
              <w:rFonts w:cstheme="minorBidi"/>
              <w:noProof/>
              <w:sz w:val="24"/>
              <w:szCs w:val="24"/>
              <w:lang w:eastAsia="zh-TW"/>
            </w:rPr>
          </w:pPr>
          <w:hyperlink w:history="1" w:anchor="_Toc473797026">
            <w:r w:rsidRPr="00B844D3" w:rsidR="00311E87">
              <w:rPr>
                <w:rStyle w:val="Hyperlink"/>
                <w:noProof/>
              </w:rPr>
              <w:t>Controller area network (CAN)</w:t>
            </w:r>
            <w:r w:rsidR="00311E87">
              <w:rPr>
                <w:noProof/>
                <w:webHidden/>
              </w:rPr>
              <w:tab/>
            </w:r>
            <w:r w:rsidR="00311E87">
              <w:rPr>
                <w:noProof/>
                <w:webHidden/>
              </w:rPr>
              <w:fldChar w:fldCharType="begin"/>
            </w:r>
            <w:r w:rsidR="00311E87">
              <w:rPr>
                <w:noProof/>
                <w:webHidden/>
              </w:rPr>
              <w:instrText xml:space="preserve"> PAGEREF _Toc473797026 \h </w:instrText>
            </w:r>
            <w:r w:rsidR="00311E87">
              <w:rPr>
                <w:noProof/>
                <w:webHidden/>
              </w:rPr>
            </w:r>
            <w:r w:rsidR="00311E87">
              <w:rPr>
                <w:noProof/>
                <w:webHidden/>
              </w:rPr>
              <w:fldChar w:fldCharType="separate"/>
            </w:r>
            <w:r w:rsidR="00311E87">
              <w:rPr>
                <w:noProof/>
                <w:webHidden/>
              </w:rPr>
              <w:t>13</w:t>
            </w:r>
            <w:r w:rsidR="00311E87">
              <w:rPr>
                <w:noProof/>
                <w:webHidden/>
              </w:rPr>
              <w:fldChar w:fldCharType="end"/>
            </w:r>
          </w:hyperlink>
        </w:p>
        <w:p w:rsidR="00311E87" w:rsidRDefault="00FA51F8" w14:paraId="2D7928A9" w14:textId="77777777">
          <w:pPr>
            <w:pStyle w:val="TOC2"/>
            <w:tabs>
              <w:tab w:val="right" w:leader="dot" w:pos="9350"/>
            </w:tabs>
            <w:rPr>
              <w:rFonts w:cstheme="minorBidi"/>
              <w:noProof/>
              <w:sz w:val="24"/>
              <w:szCs w:val="24"/>
              <w:lang w:eastAsia="zh-TW"/>
            </w:rPr>
          </w:pPr>
          <w:hyperlink w:history="1" w:anchor="_Toc473797027">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_Toc473797027 \h </w:instrText>
            </w:r>
            <w:r w:rsidR="00311E87">
              <w:rPr>
                <w:noProof/>
                <w:webHidden/>
              </w:rPr>
            </w:r>
            <w:r w:rsidR="00311E87">
              <w:rPr>
                <w:noProof/>
                <w:webHidden/>
              </w:rPr>
              <w:fldChar w:fldCharType="separate"/>
            </w:r>
            <w:r w:rsidR="00311E87">
              <w:rPr>
                <w:noProof/>
                <w:webHidden/>
              </w:rPr>
              <w:t>13</w:t>
            </w:r>
            <w:r w:rsidR="00311E87">
              <w:rPr>
                <w:noProof/>
                <w:webHidden/>
              </w:rPr>
              <w:fldChar w:fldCharType="end"/>
            </w:r>
          </w:hyperlink>
        </w:p>
        <w:p w:rsidR="00311E87" w:rsidRDefault="00FA51F8" w14:paraId="1C19AB7F" w14:textId="77777777">
          <w:pPr>
            <w:pStyle w:val="TOC1"/>
            <w:tabs>
              <w:tab w:val="right" w:leader="dot" w:pos="9350"/>
            </w:tabs>
            <w:rPr>
              <w:rFonts w:cstheme="minorBidi"/>
              <w:noProof/>
              <w:sz w:val="24"/>
              <w:szCs w:val="24"/>
              <w:lang w:eastAsia="zh-TW"/>
            </w:rPr>
          </w:pPr>
          <w:hyperlink w:history="1" w:anchor="_Toc473797028">
            <w:r w:rsidRPr="00B844D3" w:rsidR="00311E87">
              <w:rPr>
                <w:rStyle w:val="Hyperlink"/>
                <w:noProof/>
              </w:rPr>
              <w:t>Automated identification system</w:t>
            </w:r>
            <w:r w:rsidR="00311E87">
              <w:rPr>
                <w:noProof/>
                <w:webHidden/>
              </w:rPr>
              <w:tab/>
            </w:r>
            <w:r w:rsidR="00311E87">
              <w:rPr>
                <w:noProof/>
                <w:webHidden/>
              </w:rPr>
              <w:fldChar w:fldCharType="begin"/>
            </w:r>
            <w:r w:rsidR="00311E87">
              <w:rPr>
                <w:noProof/>
                <w:webHidden/>
              </w:rPr>
              <w:instrText xml:space="preserve"> PAGEREF _Toc473797028 \h </w:instrText>
            </w:r>
            <w:r w:rsidR="00311E87">
              <w:rPr>
                <w:noProof/>
                <w:webHidden/>
              </w:rPr>
            </w:r>
            <w:r w:rsidR="00311E87">
              <w:rPr>
                <w:noProof/>
                <w:webHidden/>
              </w:rPr>
              <w:fldChar w:fldCharType="separate"/>
            </w:r>
            <w:r w:rsidR="00311E87">
              <w:rPr>
                <w:noProof/>
                <w:webHidden/>
              </w:rPr>
              <w:t>14</w:t>
            </w:r>
            <w:r w:rsidR="00311E87">
              <w:rPr>
                <w:noProof/>
                <w:webHidden/>
              </w:rPr>
              <w:fldChar w:fldCharType="end"/>
            </w:r>
          </w:hyperlink>
        </w:p>
        <w:p w:rsidR="00311E87" w:rsidRDefault="00FA51F8" w14:paraId="1FD4E149" w14:textId="77777777">
          <w:pPr>
            <w:pStyle w:val="TOC2"/>
            <w:tabs>
              <w:tab w:val="right" w:leader="dot" w:pos="9350"/>
            </w:tabs>
            <w:rPr>
              <w:rFonts w:cstheme="minorBidi"/>
              <w:noProof/>
              <w:sz w:val="24"/>
              <w:szCs w:val="24"/>
              <w:lang w:eastAsia="zh-TW"/>
            </w:rPr>
          </w:pPr>
          <w:hyperlink w:history="1" w:anchor="_Toc473797029">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_Toc473797029 \h </w:instrText>
            </w:r>
            <w:r w:rsidR="00311E87">
              <w:rPr>
                <w:noProof/>
                <w:webHidden/>
              </w:rPr>
            </w:r>
            <w:r w:rsidR="00311E87">
              <w:rPr>
                <w:noProof/>
                <w:webHidden/>
              </w:rPr>
              <w:fldChar w:fldCharType="separate"/>
            </w:r>
            <w:r w:rsidR="00311E87">
              <w:rPr>
                <w:noProof/>
                <w:webHidden/>
              </w:rPr>
              <w:t>14</w:t>
            </w:r>
            <w:r w:rsidR="00311E87">
              <w:rPr>
                <w:noProof/>
                <w:webHidden/>
              </w:rPr>
              <w:fldChar w:fldCharType="end"/>
            </w:r>
          </w:hyperlink>
        </w:p>
        <w:p w:rsidR="00311E87" w:rsidRDefault="00FA51F8" w14:paraId="44D35F32" w14:textId="77777777">
          <w:pPr>
            <w:pStyle w:val="TOC3"/>
            <w:tabs>
              <w:tab w:val="right" w:leader="dot" w:pos="9350"/>
            </w:tabs>
            <w:rPr>
              <w:rFonts w:cstheme="minorBidi"/>
              <w:noProof/>
              <w:sz w:val="24"/>
              <w:szCs w:val="24"/>
              <w:lang w:eastAsia="zh-TW"/>
            </w:rPr>
          </w:pPr>
          <w:hyperlink w:history="1" w:anchor="_Toc473797030">
            <w:r w:rsidRPr="00B844D3" w:rsidR="00311E87">
              <w:rPr>
                <w:rStyle w:val="Hyperlink"/>
                <w:noProof/>
              </w:rPr>
              <w:t>Hardware</w:t>
            </w:r>
            <w:r w:rsidR="00311E87">
              <w:rPr>
                <w:noProof/>
                <w:webHidden/>
              </w:rPr>
              <w:tab/>
            </w:r>
            <w:r w:rsidR="00311E87">
              <w:rPr>
                <w:noProof/>
                <w:webHidden/>
              </w:rPr>
              <w:fldChar w:fldCharType="begin"/>
            </w:r>
            <w:r w:rsidR="00311E87">
              <w:rPr>
                <w:noProof/>
                <w:webHidden/>
              </w:rPr>
              <w:instrText xml:space="preserve"> PAGEREF _Toc473797030 \h </w:instrText>
            </w:r>
            <w:r w:rsidR="00311E87">
              <w:rPr>
                <w:noProof/>
                <w:webHidden/>
              </w:rPr>
            </w:r>
            <w:r w:rsidR="00311E87">
              <w:rPr>
                <w:noProof/>
                <w:webHidden/>
              </w:rPr>
              <w:fldChar w:fldCharType="separate"/>
            </w:r>
            <w:r w:rsidR="00311E87">
              <w:rPr>
                <w:noProof/>
                <w:webHidden/>
              </w:rPr>
              <w:t>14</w:t>
            </w:r>
            <w:r w:rsidR="00311E87">
              <w:rPr>
                <w:noProof/>
                <w:webHidden/>
              </w:rPr>
              <w:fldChar w:fldCharType="end"/>
            </w:r>
          </w:hyperlink>
        </w:p>
        <w:p w:rsidR="00311E87" w:rsidRDefault="00FA51F8" w14:paraId="7BF7EB69" w14:textId="77777777">
          <w:pPr>
            <w:pStyle w:val="TOC3"/>
            <w:tabs>
              <w:tab w:val="right" w:leader="dot" w:pos="9350"/>
            </w:tabs>
            <w:rPr>
              <w:rFonts w:cstheme="minorBidi"/>
              <w:noProof/>
              <w:sz w:val="24"/>
              <w:szCs w:val="24"/>
              <w:lang w:eastAsia="zh-TW"/>
            </w:rPr>
          </w:pPr>
          <w:hyperlink w:history="1" w:anchor="_Toc473797031">
            <w:r w:rsidRPr="00B844D3" w:rsidR="00311E87">
              <w:rPr>
                <w:rStyle w:val="Hyperlink"/>
                <w:noProof/>
              </w:rPr>
              <w:t>Broadcast Information</w:t>
            </w:r>
            <w:r w:rsidR="00311E87">
              <w:rPr>
                <w:noProof/>
                <w:webHidden/>
              </w:rPr>
              <w:tab/>
            </w:r>
            <w:r w:rsidR="00311E87">
              <w:rPr>
                <w:noProof/>
                <w:webHidden/>
              </w:rPr>
              <w:fldChar w:fldCharType="begin"/>
            </w:r>
            <w:r w:rsidR="00311E87">
              <w:rPr>
                <w:noProof/>
                <w:webHidden/>
              </w:rPr>
              <w:instrText xml:space="preserve"> PAGEREF _Toc473797031 \h </w:instrText>
            </w:r>
            <w:r w:rsidR="00311E87">
              <w:rPr>
                <w:noProof/>
                <w:webHidden/>
              </w:rPr>
            </w:r>
            <w:r w:rsidR="00311E87">
              <w:rPr>
                <w:noProof/>
                <w:webHidden/>
              </w:rPr>
              <w:fldChar w:fldCharType="separate"/>
            </w:r>
            <w:r w:rsidR="00311E87">
              <w:rPr>
                <w:noProof/>
                <w:webHidden/>
              </w:rPr>
              <w:t>14</w:t>
            </w:r>
            <w:r w:rsidR="00311E87">
              <w:rPr>
                <w:noProof/>
                <w:webHidden/>
              </w:rPr>
              <w:fldChar w:fldCharType="end"/>
            </w:r>
          </w:hyperlink>
        </w:p>
        <w:p w:rsidR="00311E87" w:rsidRDefault="00FA51F8" w14:paraId="710F0AB6" w14:textId="77777777">
          <w:pPr>
            <w:pStyle w:val="TOC3"/>
            <w:tabs>
              <w:tab w:val="right" w:leader="dot" w:pos="9350"/>
            </w:tabs>
            <w:rPr>
              <w:rFonts w:cstheme="minorBidi"/>
              <w:noProof/>
              <w:sz w:val="24"/>
              <w:szCs w:val="24"/>
              <w:lang w:eastAsia="zh-TW"/>
            </w:rPr>
          </w:pPr>
          <w:hyperlink w:history="1" w:anchor="_Toc473797032">
            <w:r w:rsidRPr="00B844D3" w:rsidR="00311E87">
              <w:rPr>
                <w:rStyle w:val="Hyperlink"/>
                <w:noProof/>
              </w:rPr>
              <w:t>Vulnerabilities</w:t>
            </w:r>
            <w:r w:rsidR="00311E87">
              <w:rPr>
                <w:noProof/>
                <w:webHidden/>
              </w:rPr>
              <w:tab/>
            </w:r>
            <w:r w:rsidR="00311E87">
              <w:rPr>
                <w:noProof/>
                <w:webHidden/>
              </w:rPr>
              <w:fldChar w:fldCharType="begin"/>
            </w:r>
            <w:r w:rsidR="00311E87">
              <w:rPr>
                <w:noProof/>
                <w:webHidden/>
              </w:rPr>
              <w:instrText xml:space="preserve"> PAGEREF _Toc473797032 \h </w:instrText>
            </w:r>
            <w:r w:rsidR="00311E87">
              <w:rPr>
                <w:noProof/>
                <w:webHidden/>
              </w:rPr>
            </w:r>
            <w:r w:rsidR="00311E87">
              <w:rPr>
                <w:noProof/>
                <w:webHidden/>
              </w:rPr>
              <w:fldChar w:fldCharType="separate"/>
            </w:r>
            <w:r w:rsidR="00311E87">
              <w:rPr>
                <w:noProof/>
                <w:webHidden/>
              </w:rPr>
              <w:t>15</w:t>
            </w:r>
            <w:r w:rsidR="00311E87">
              <w:rPr>
                <w:noProof/>
                <w:webHidden/>
              </w:rPr>
              <w:fldChar w:fldCharType="end"/>
            </w:r>
          </w:hyperlink>
        </w:p>
        <w:p w:rsidR="00311E87" w:rsidRDefault="00FA51F8" w14:paraId="691AD3C9" w14:textId="77777777">
          <w:pPr>
            <w:pStyle w:val="TOC3"/>
            <w:tabs>
              <w:tab w:val="right" w:leader="dot" w:pos="9350"/>
            </w:tabs>
            <w:rPr>
              <w:rFonts w:cstheme="minorBidi"/>
              <w:noProof/>
              <w:sz w:val="24"/>
              <w:szCs w:val="24"/>
              <w:lang w:eastAsia="zh-TW"/>
            </w:rPr>
          </w:pPr>
          <w:hyperlink w:history="1" w:anchor="_Toc473797033">
            <w:r w:rsidRPr="00B844D3" w:rsidR="00311E87">
              <w:rPr>
                <w:rStyle w:val="Hyperlink"/>
                <w:noProof/>
              </w:rPr>
              <w:t>Acronym List</w:t>
            </w:r>
            <w:r w:rsidR="00311E87">
              <w:rPr>
                <w:noProof/>
                <w:webHidden/>
              </w:rPr>
              <w:tab/>
            </w:r>
            <w:r w:rsidR="00311E87">
              <w:rPr>
                <w:noProof/>
                <w:webHidden/>
              </w:rPr>
              <w:fldChar w:fldCharType="begin"/>
            </w:r>
            <w:r w:rsidR="00311E87">
              <w:rPr>
                <w:noProof/>
                <w:webHidden/>
              </w:rPr>
              <w:instrText xml:space="preserve"> PAGEREF _Toc473797033 \h </w:instrText>
            </w:r>
            <w:r w:rsidR="00311E87">
              <w:rPr>
                <w:noProof/>
                <w:webHidden/>
              </w:rPr>
            </w:r>
            <w:r w:rsidR="00311E87">
              <w:rPr>
                <w:noProof/>
                <w:webHidden/>
              </w:rPr>
              <w:fldChar w:fldCharType="separate"/>
            </w:r>
            <w:r w:rsidR="00311E87">
              <w:rPr>
                <w:noProof/>
                <w:webHidden/>
              </w:rPr>
              <w:t>15</w:t>
            </w:r>
            <w:r w:rsidR="00311E87">
              <w:rPr>
                <w:noProof/>
                <w:webHidden/>
              </w:rPr>
              <w:fldChar w:fldCharType="end"/>
            </w:r>
          </w:hyperlink>
        </w:p>
        <w:p w:rsidR="00311E87" w:rsidRDefault="00FA51F8" w14:paraId="453BC6F9" w14:textId="77777777">
          <w:pPr>
            <w:pStyle w:val="TOC1"/>
            <w:tabs>
              <w:tab w:val="right" w:leader="dot" w:pos="9350"/>
            </w:tabs>
            <w:rPr>
              <w:rFonts w:cstheme="minorBidi"/>
              <w:noProof/>
              <w:sz w:val="24"/>
              <w:szCs w:val="24"/>
              <w:lang w:eastAsia="zh-TW"/>
            </w:rPr>
          </w:pPr>
          <w:hyperlink w:history="1" w:anchor="_Toc473797034">
            <w:r w:rsidRPr="00B844D3" w:rsidR="00311E87">
              <w:rPr>
                <w:rStyle w:val="Hyperlink"/>
                <w:noProof/>
              </w:rPr>
              <w:t>Global Positioning System (GPS)</w:t>
            </w:r>
            <w:r w:rsidR="00311E87">
              <w:rPr>
                <w:noProof/>
                <w:webHidden/>
              </w:rPr>
              <w:tab/>
            </w:r>
            <w:r w:rsidR="00311E87">
              <w:rPr>
                <w:noProof/>
                <w:webHidden/>
              </w:rPr>
              <w:fldChar w:fldCharType="begin"/>
            </w:r>
            <w:r w:rsidR="00311E87">
              <w:rPr>
                <w:noProof/>
                <w:webHidden/>
              </w:rPr>
              <w:instrText xml:space="preserve"> PAGEREF _Toc473797034 \h </w:instrText>
            </w:r>
            <w:r w:rsidR="00311E87">
              <w:rPr>
                <w:noProof/>
                <w:webHidden/>
              </w:rPr>
            </w:r>
            <w:r w:rsidR="00311E87">
              <w:rPr>
                <w:noProof/>
                <w:webHidden/>
              </w:rPr>
              <w:fldChar w:fldCharType="separate"/>
            </w:r>
            <w:r w:rsidR="00311E87">
              <w:rPr>
                <w:noProof/>
                <w:webHidden/>
              </w:rPr>
              <w:t>16</w:t>
            </w:r>
            <w:r w:rsidR="00311E87">
              <w:rPr>
                <w:noProof/>
                <w:webHidden/>
              </w:rPr>
              <w:fldChar w:fldCharType="end"/>
            </w:r>
          </w:hyperlink>
        </w:p>
        <w:p w:rsidR="00311E87" w:rsidRDefault="00FA51F8" w14:paraId="214D0916" w14:textId="77777777">
          <w:pPr>
            <w:pStyle w:val="TOC2"/>
            <w:tabs>
              <w:tab w:val="right" w:leader="dot" w:pos="9350"/>
            </w:tabs>
            <w:rPr>
              <w:rFonts w:cstheme="minorBidi"/>
              <w:noProof/>
              <w:sz w:val="24"/>
              <w:szCs w:val="24"/>
              <w:lang w:eastAsia="zh-TW"/>
            </w:rPr>
          </w:pPr>
          <w:hyperlink w:history="1" w:anchor="_Toc473797035">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_Toc473797035 \h </w:instrText>
            </w:r>
            <w:r w:rsidR="00311E87">
              <w:rPr>
                <w:noProof/>
                <w:webHidden/>
              </w:rPr>
            </w:r>
            <w:r w:rsidR="00311E87">
              <w:rPr>
                <w:noProof/>
                <w:webHidden/>
              </w:rPr>
              <w:fldChar w:fldCharType="separate"/>
            </w:r>
            <w:r w:rsidR="00311E87">
              <w:rPr>
                <w:noProof/>
                <w:webHidden/>
              </w:rPr>
              <w:t>16</w:t>
            </w:r>
            <w:r w:rsidR="00311E87">
              <w:rPr>
                <w:noProof/>
                <w:webHidden/>
              </w:rPr>
              <w:fldChar w:fldCharType="end"/>
            </w:r>
          </w:hyperlink>
        </w:p>
        <w:p w:rsidR="00311E87" w:rsidRDefault="00FA51F8" w14:paraId="23626789" w14:textId="77777777">
          <w:pPr>
            <w:pStyle w:val="TOC2"/>
            <w:tabs>
              <w:tab w:val="right" w:leader="dot" w:pos="9350"/>
            </w:tabs>
            <w:rPr>
              <w:rFonts w:cstheme="minorBidi"/>
              <w:noProof/>
              <w:sz w:val="24"/>
              <w:szCs w:val="24"/>
              <w:lang w:eastAsia="zh-TW"/>
            </w:rPr>
          </w:pPr>
          <w:hyperlink w:history="1" w:anchor="_Toc473797036">
            <w:r w:rsidRPr="00B844D3" w:rsidR="00311E87">
              <w:rPr>
                <w:rStyle w:val="Hyperlink"/>
                <w:noProof/>
              </w:rPr>
              <w:t>Vulnerabilities</w:t>
            </w:r>
            <w:r w:rsidR="00311E87">
              <w:rPr>
                <w:noProof/>
                <w:webHidden/>
              </w:rPr>
              <w:tab/>
            </w:r>
            <w:r w:rsidR="00311E87">
              <w:rPr>
                <w:noProof/>
                <w:webHidden/>
              </w:rPr>
              <w:fldChar w:fldCharType="begin"/>
            </w:r>
            <w:r w:rsidR="00311E87">
              <w:rPr>
                <w:noProof/>
                <w:webHidden/>
              </w:rPr>
              <w:instrText xml:space="preserve"> PAGEREF _Toc473797036 \h </w:instrText>
            </w:r>
            <w:r w:rsidR="00311E87">
              <w:rPr>
                <w:noProof/>
                <w:webHidden/>
              </w:rPr>
            </w:r>
            <w:r w:rsidR="00311E87">
              <w:rPr>
                <w:noProof/>
                <w:webHidden/>
              </w:rPr>
              <w:fldChar w:fldCharType="separate"/>
            </w:r>
            <w:r w:rsidR="00311E87">
              <w:rPr>
                <w:noProof/>
                <w:webHidden/>
              </w:rPr>
              <w:t>16</w:t>
            </w:r>
            <w:r w:rsidR="00311E87">
              <w:rPr>
                <w:noProof/>
                <w:webHidden/>
              </w:rPr>
              <w:fldChar w:fldCharType="end"/>
            </w:r>
          </w:hyperlink>
        </w:p>
        <w:p w:rsidR="00311E87" w:rsidRDefault="00FA51F8" w14:paraId="112AC4BF" w14:textId="77777777">
          <w:pPr>
            <w:pStyle w:val="TOC3"/>
            <w:tabs>
              <w:tab w:val="right" w:leader="dot" w:pos="9350"/>
            </w:tabs>
            <w:rPr>
              <w:rFonts w:cstheme="minorBidi"/>
              <w:noProof/>
              <w:sz w:val="24"/>
              <w:szCs w:val="24"/>
              <w:lang w:eastAsia="zh-TW"/>
            </w:rPr>
          </w:pPr>
          <w:hyperlink w:history="1" w:anchor="_Toc473797037">
            <w:r w:rsidRPr="00B844D3" w:rsidR="00311E87">
              <w:rPr>
                <w:rStyle w:val="Hyperlink"/>
                <w:noProof/>
              </w:rPr>
              <w:t>Jamming</w:t>
            </w:r>
            <w:r w:rsidR="00311E87">
              <w:rPr>
                <w:noProof/>
                <w:webHidden/>
              </w:rPr>
              <w:tab/>
            </w:r>
            <w:r w:rsidR="00311E87">
              <w:rPr>
                <w:noProof/>
                <w:webHidden/>
              </w:rPr>
              <w:fldChar w:fldCharType="begin"/>
            </w:r>
            <w:r w:rsidR="00311E87">
              <w:rPr>
                <w:noProof/>
                <w:webHidden/>
              </w:rPr>
              <w:instrText xml:space="preserve"> PAGEREF _Toc473797037 \h </w:instrText>
            </w:r>
            <w:r w:rsidR="00311E87">
              <w:rPr>
                <w:noProof/>
                <w:webHidden/>
              </w:rPr>
            </w:r>
            <w:r w:rsidR="00311E87">
              <w:rPr>
                <w:noProof/>
                <w:webHidden/>
              </w:rPr>
              <w:fldChar w:fldCharType="separate"/>
            </w:r>
            <w:r w:rsidR="00311E87">
              <w:rPr>
                <w:noProof/>
                <w:webHidden/>
              </w:rPr>
              <w:t>16</w:t>
            </w:r>
            <w:r w:rsidR="00311E87">
              <w:rPr>
                <w:noProof/>
                <w:webHidden/>
              </w:rPr>
              <w:fldChar w:fldCharType="end"/>
            </w:r>
          </w:hyperlink>
        </w:p>
        <w:p w:rsidR="00311E87" w:rsidRDefault="00FA51F8" w14:paraId="30CA7BED" w14:textId="77777777">
          <w:pPr>
            <w:pStyle w:val="TOC3"/>
            <w:tabs>
              <w:tab w:val="right" w:leader="dot" w:pos="9350"/>
            </w:tabs>
            <w:rPr>
              <w:rFonts w:cstheme="minorBidi"/>
              <w:noProof/>
              <w:sz w:val="24"/>
              <w:szCs w:val="24"/>
              <w:lang w:eastAsia="zh-TW"/>
            </w:rPr>
          </w:pPr>
          <w:hyperlink w:history="1" w:anchor="_Toc473797038">
            <w:r w:rsidRPr="00B844D3" w:rsidR="00311E87">
              <w:rPr>
                <w:rStyle w:val="Hyperlink"/>
                <w:noProof/>
              </w:rPr>
              <w:t>Spoofing</w:t>
            </w:r>
            <w:r w:rsidR="00311E87">
              <w:rPr>
                <w:noProof/>
                <w:webHidden/>
              </w:rPr>
              <w:tab/>
            </w:r>
            <w:r w:rsidR="00311E87">
              <w:rPr>
                <w:noProof/>
                <w:webHidden/>
              </w:rPr>
              <w:fldChar w:fldCharType="begin"/>
            </w:r>
            <w:r w:rsidR="00311E87">
              <w:rPr>
                <w:noProof/>
                <w:webHidden/>
              </w:rPr>
              <w:instrText xml:space="preserve"> PAGEREF _Toc473797038 \h </w:instrText>
            </w:r>
            <w:r w:rsidR="00311E87">
              <w:rPr>
                <w:noProof/>
                <w:webHidden/>
              </w:rPr>
            </w:r>
            <w:r w:rsidR="00311E87">
              <w:rPr>
                <w:noProof/>
                <w:webHidden/>
              </w:rPr>
              <w:fldChar w:fldCharType="separate"/>
            </w:r>
            <w:r w:rsidR="00311E87">
              <w:rPr>
                <w:noProof/>
                <w:webHidden/>
              </w:rPr>
              <w:t>16</w:t>
            </w:r>
            <w:r w:rsidR="00311E87">
              <w:rPr>
                <w:noProof/>
                <w:webHidden/>
              </w:rPr>
              <w:fldChar w:fldCharType="end"/>
            </w:r>
          </w:hyperlink>
        </w:p>
        <w:p w:rsidR="00311E87" w:rsidRDefault="00FA51F8" w14:paraId="6300F0D6" w14:textId="77777777">
          <w:pPr>
            <w:pStyle w:val="TOC1"/>
            <w:tabs>
              <w:tab w:val="right" w:leader="dot" w:pos="9350"/>
            </w:tabs>
            <w:rPr>
              <w:rFonts w:cstheme="minorBidi"/>
              <w:noProof/>
              <w:sz w:val="24"/>
              <w:szCs w:val="24"/>
              <w:lang w:eastAsia="zh-TW"/>
            </w:rPr>
          </w:pPr>
          <w:hyperlink w:history="1" w:anchor="_Toc473797039">
            <w:r w:rsidRPr="00B844D3" w:rsidR="00311E87">
              <w:rPr>
                <w:rStyle w:val="Hyperlink"/>
                <w:noProof/>
              </w:rPr>
              <w:t>Autopilot</w:t>
            </w:r>
            <w:r w:rsidR="00311E87">
              <w:rPr>
                <w:noProof/>
                <w:webHidden/>
              </w:rPr>
              <w:tab/>
            </w:r>
            <w:r w:rsidR="00311E87">
              <w:rPr>
                <w:noProof/>
                <w:webHidden/>
              </w:rPr>
              <w:fldChar w:fldCharType="begin"/>
            </w:r>
            <w:r w:rsidR="00311E87">
              <w:rPr>
                <w:noProof/>
                <w:webHidden/>
              </w:rPr>
              <w:instrText xml:space="preserve"> PAGEREF _Toc473797039 \h </w:instrText>
            </w:r>
            <w:r w:rsidR="00311E87">
              <w:rPr>
                <w:noProof/>
                <w:webHidden/>
              </w:rPr>
            </w:r>
            <w:r w:rsidR="00311E87">
              <w:rPr>
                <w:noProof/>
                <w:webHidden/>
              </w:rPr>
              <w:fldChar w:fldCharType="separate"/>
            </w:r>
            <w:r w:rsidR="00311E87">
              <w:rPr>
                <w:noProof/>
                <w:webHidden/>
              </w:rPr>
              <w:t>17</w:t>
            </w:r>
            <w:r w:rsidR="00311E87">
              <w:rPr>
                <w:noProof/>
                <w:webHidden/>
              </w:rPr>
              <w:fldChar w:fldCharType="end"/>
            </w:r>
          </w:hyperlink>
        </w:p>
        <w:p w:rsidR="00311E87" w:rsidRDefault="00FA51F8" w14:paraId="3624355C" w14:textId="77777777">
          <w:pPr>
            <w:pStyle w:val="TOC2"/>
            <w:tabs>
              <w:tab w:val="right" w:leader="dot" w:pos="9350"/>
            </w:tabs>
            <w:rPr>
              <w:rFonts w:cstheme="minorBidi"/>
              <w:noProof/>
              <w:sz w:val="24"/>
              <w:szCs w:val="24"/>
              <w:lang w:eastAsia="zh-TW"/>
            </w:rPr>
          </w:pPr>
          <w:hyperlink w:history="1" w:anchor="_Toc473797040">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_Toc473797040 \h </w:instrText>
            </w:r>
            <w:r w:rsidR="00311E87">
              <w:rPr>
                <w:noProof/>
                <w:webHidden/>
              </w:rPr>
            </w:r>
            <w:r w:rsidR="00311E87">
              <w:rPr>
                <w:noProof/>
                <w:webHidden/>
              </w:rPr>
              <w:fldChar w:fldCharType="separate"/>
            </w:r>
            <w:r w:rsidR="00311E87">
              <w:rPr>
                <w:noProof/>
                <w:webHidden/>
              </w:rPr>
              <w:t>17</w:t>
            </w:r>
            <w:r w:rsidR="00311E87">
              <w:rPr>
                <w:noProof/>
                <w:webHidden/>
              </w:rPr>
              <w:fldChar w:fldCharType="end"/>
            </w:r>
          </w:hyperlink>
        </w:p>
        <w:p w:rsidR="00311E87" w:rsidRDefault="00FA51F8" w14:paraId="261FC851" w14:textId="77777777">
          <w:pPr>
            <w:pStyle w:val="TOC1"/>
            <w:tabs>
              <w:tab w:val="right" w:leader="dot" w:pos="9350"/>
            </w:tabs>
            <w:rPr>
              <w:rFonts w:cstheme="minorBidi"/>
              <w:noProof/>
              <w:sz w:val="24"/>
              <w:szCs w:val="24"/>
              <w:lang w:eastAsia="zh-TW"/>
            </w:rPr>
          </w:pPr>
          <w:hyperlink w:history="1" w:anchor="_Toc473797041">
            <w:r w:rsidRPr="00B844D3" w:rsidR="00311E87">
              <w:rPr>
                <w:rStyle w:val="Hyperlink"/>
                <w:noProof/>
              </w:rPr>
              <w:t>Hacking Wi-Fi</w:t>
            </w:r>
            <w:r w:rsidR="00311E87">
              <w:rPr>
                <w:noProof/>
                <w:webHidden/>
              </w:rPr>
              <w:tab/>
            </w:r>
            <w:r w:rsidR="00311E87">
              <w:rPr>
                <w:noProof/>
                <w:webHidden/>
              </w:rPr>
              <w:fldChar w:fldCharType="begin"/>
            </w:r>
            <w:r w:rsidR="00311E87">
              <w:rPr>
                <w:noProof/>
                <w:webHidden/>
              </w:rPr>
              <w:instrText xml:space="preserve"> PAGEREF _Toc473797041 \h </w:instrText>
            </w:r>
            <w:r w:rsidR="00311E87">
              <w:rPr>
                <w:noProof/>
                <w:webHidden/>
              </w:rPr>
            </w:r>
            <w:r w:rsidR="00311E87">
              <w:rPr>
                <w:noProof/>
                <w:webHidden/>
              </w:rPr>
              <w:fldChar w:fldCharType="separate"/>
            </w:r>
            <w:r w:rsidR="00311E87">
              <w:rPr>
                <w:noProof/>
                <w:webHidden/>
              </w:rPr>
              <w:t>18</w:t>
            </w:r>
            <w:r w:rsidR="00311E87">
              <w:rPr>
                <w:noProof/>
                <w:webHidden/>
              </w:rPr>
              <w:fldChar w:fldCharType="end"/>
            </w:r>
          </w:hyperlink>
        </w:p>
        <w:p w:rsidR="00311E87" w:rsidRDefault="00FA51F8" w14:paraId="2C548040" w14:textId="77777777">
          <w:pPr>
            <w:pStyle w:val="TOC2"/>
            <w:tabs>
              <w:tab w:val="right" w:leader="dot" w:pos="9350"/>
            </w:tabs>
            <w:rPr>
              <w:rFonts w:cstheme="minorBidi"/>
              <w:noProof/>
              <w:sz w:val="24"/>
              <w:szCs w:val="24"/>
              <w:lang w:eastAsia="zh-TW"/>
            </w:rPr>
          </w:pPr>
          <w:hyperlink w:history="1" w:anchor="_Toc473797042">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_Toc473797042 \h </w:instrText>
            </w:r>
            <w:r w:rsidR="00311E87">
              <w:rPr>
                <w:noProof/>
                <w:webHidden/>
              </w:rPr>
            </w:r>
            <w:r w:rsidR="00311E87">
              <w:rPr>
                <w:noProof/>
                <w:webHidden/>
              </w:rPr>
              <w:fldChar w:fldCharType="separate"/>
            </w:r>
            <w:r w:rsidR="00311E87">
              <w:rPr>
                <w:noProof/>
                <w:webHidden/>
              </w:rPr>
              <w:t>18</w:t>
            </w:r>
            <w:r w:rsidR="00311E87">
              <w:rPr>
                <w:noProof/>
                <w:webHidden/>
              </w:rPr>
              <w:fldChar w:fldCharType="end"/>
            </w:r>
          </w:hyperlink>
        </w:p>
        <w:p w:rsidR="00311E87" w:rsidRDefault="00FA51F8" w14:paraId="40C8F343" w14:textId="77777777">
          <w:pPr>
            <w:pStyle w:val="TOC2"/>
            <w:tabs>
              <w:tab w:val="right" w:leader="dot" w:pos="9350"/>
            </w:tabs>
            <w:rPr>
              <w:rFonts w:cstheme="minorBidi"/>
              <w:noProof/>
              <w:sz w:val="24"/>
              <w:szCs w:val="24"/>
              <w:lang w:eastAsia="zh-TW"/>
            </w:rPr>
          </w:pPr>
          <w:hyperlink w:history="1" w:anchor="_Toc473797043">
            <w:r w:rsidRPr="00B844D3" w:rsidR="00311E87">
              <w:rPr>
                <w:rStyle w:val="Hyperlink"/>
                <w:noProof/>
              </w:rPr>
              <w:t>Wireless Hacking Tools</w:t>
            </w:r>
            <w:r w:rsidR="00311E87">
              <w:rPr>
                <w:noProof/>
                <w:webHidden/>
              </w:rPr>
              <w:tab/>
            </w:r>
            <w:r w:rsidR="00311E87">
              <w:rPr>
                <w:noProof/>
                <w:webHidden/>
              </w:rPr>
              <w:fldChar w:fldCharType="begin"/>
            </w:r>
            <w:r w:rsidR="00311E87">
              <w:rPr>
                <w:noProof/>
                <w:webHidden/>
              </w:rPr>
              <w:instrText xml:space="preserve"> PAGEREF _Toc473797043 \h </w:instrText>
            </w:r>
            <w:r w:rsidR="00311E87">
              <w:rPr>
                <w:noProof/>
                <w:webHidden/>
              </w:rPr>
            </w:r>
            <w:r w:rsidR="00311E87">
              <w:rPr>
                <w:noProof/>
                <w:webHidden/>
              </w:rPr>
              <w:fldChar w:fldCharType="separate"/>
            </w:r>
            <w:r w:rsidR="00311E87">
              <w:rPr>
                <w:noProof/>
                <w:webHidden/>
              </w:rPr>
              <w:t>19</w:t>
            </w:r>
            <w:r w:rsidR="00311E87">
              <w:rPr>
                <w:noProof/>
                <w:webHidden/>
              </w:rPr>
              <w:fldChar w:fldCharType="end"/>
            </w:r>
          </w:hyperlink>
        </w:p>
        <w:p w:rsidR="00311E87" w:rsidRDefault="00FA51F8" w14:paraId="78292D46" w14:textId="77777777">
          <w:pPr>
            <w:pStyle w:val="TOC2"/>
            <w:tabs>
              <w:tab w:val="right" w:leader="dot" w:pos="9350"/>
            </w:tabs>
            <w:rPr>
              <w:rFonts w:cstheme="minorBidi"/>
              <w:noProof/>
              <w:sz w:val="24"/>
              <w:szCs w:val="24"/>
              <w:lang w:eastAsia="zh-TW"/>
            </w:rPr>
          </w:pPr>
          <w:hyperlink w:history="1" w:anchor="_Toc473797044">
            <w:r w:rsidRPr="00B844D3" w:rsidR="00311E87">
              <w:rPr>
                <w:rStyle w:val="Hyperlink"/>
                <w:noProof/>
              </w:rPr>
              <w:t>Test bed</w:t>
            </w:r>
            <w:r w:rsidR="00311E87">
              <w:rPr>
                <w:noProof/>
                <w:webHidden/>
              </w:rPr>
              <w:tab/>
            </w:r>
            <w:r w:rsidR="00311E87">
              <w:rPr>
                <w:noProof/>
                <w:webHidden/>
              </w:rPr>
              <w:fldChar w:fldCharType="begin"/>
            </w:r>
            <w:r w:rsidR="00311E87">
              <w:rPr>
                <w:noProof/>
                <w:webHidden/>
              </w:rPr>
              <w:instrText xml:space="preserve"> PAGEREF _Toc473797044 \h </w:instrText>
            </w:r>
            <w:r w:rsidR="00311E87">
              <w:rPr>
                <w:noProof/>
                <w:webHidden/>
              </w:rPr>
            </w:r>
            <w:r w:rsidR="00311E87">
              <w:rPr>
                <w:noProof/>
                <w:webHidden/>
              </w:rPr>
              <w:fldChar w:fldCharType="separate"/>
            </w:r>
            <w:r w:rsidR="00311E87">
              <w:rPr>
                <w:noProof/>
                <w:webHidden/>
              </w:rPr>
              <w:t>19</w:t>
            </w:r>
            <w:r w:rsidR="00311E87">
              <w:rPr>
                <w:noProof/>
                <w:webHidden/>
              </w:rPr>
              <w:fldChar w:fldCharType="end"/>
            </w:r>
          </w:hyperlink>
        </w:p>
        <w:p w:rsidR="00311E87" w:rsidRDefault="00FA51F8" w14:paraId="5EBAD1C3" w14:textId="77777777">
          <w:pPr>
            <w:pStyle w:val="TOC1"/>
            <w:tabs>
              <w:tab w:val="right" w:leader="dot" w:pos="9350"/>
            </w:tabs>
            <w:rPr>
              <w:rFonts w:cstheme="minorBidi"/>
              <w:noProof/>
              <w:sz w:val="24"/>
              <w:szCs w:val="24"/>
              <w:lang w:eastAsia="zh-TW"/>
            </w:rPr>
          </w:pPr>
          <w:hyperlink w:history="1" w:anchor="_Toc473797045">
            <w:r w:rsidRPr="00B844D3" w:rsidR="00311E87">
              <w:rPr>
                <w:rStyle w:val="Hyperlink"/>
                <w:noProof/>
              </w:rPr>
              <w:t>Weather systems</w:t>
            </w:r>
            <w:r w:rsidR="00311E87">
              <w:rPr>
                <w:noProof/>
                <w:webHidden/>
              </w:rPr>
              <w:tab/>
            </w:r>
            <w:r w:rsidR="00311E87">
              <w:rPr>
                <w:noProof/>
                <w:webHidden/>
              </w:rPr>
              <w:fldChar w:fldCharType="begin"/>
            </w:r>
            <w:r w:rsidR="00311E87">
              <w:rPr>
                <w:noProof/>
                <w:webHidden/>
              </w:rPr>
              <w:instrText xml:space="preserve"> PAGEREF _Toc473797045 \h </w:instrText>
            </w:r>
            <w:r w:rsidR="00311E87">
              <w:rPr>
                <w:noProof/>
                <w:webHidden/>
              </w:rPr>
            </w:r>
            <w:r w:rsidR="00311E87">
              <w:rPr>
                <w:noProof/>
                <w:webHidden/>
              </w:rPr>
              <w:fldChar w:fldCharType="separate"/>
            </w:r>
            <w:r w:rsidR="00311E87">
              <w:rPr>
                <w:noProof/>
                <w:webHidden/>
              </w:rPr>
              <w:t>20</w:t>
            </w:r>
            <w:r w:rsidR="00311E87">
              <w:rPr>
                <w:noProof/>
                <w:webHidden/>
              </w:rPr>
              <w:fldChar w:fldCharType="end"/>
            </w:r>
          </w:hyperlink>
        </w:p>
        <w:p w:rsidR="00311E87" w:rsidRDefault="00FA51F8" w14:paraId="400DFF14" w14:textId="77777777">
          <w:pPr>
            <w:pStyle w:val="TOC2"/>
            <w:tabs>
              <w:tab w:val="right" w:leader="dot" w:pos="9350"/>
            </w:tabs>
            <w:rPr>
              <w:rFonts w:cstheme="minorBidi"/>
              <w:noProof/>
              <w:sz w:val="24"/>
              <w:szCs w:val="24"/>
              <w:lang w:eastAsia="zh-TW"/>
            </w:rPr>
          </w:pPr>
          <w:hyperlink w:history="1" w:anchor="_Toc473797046">
            <w:r w:rsidRPr="00B844D3" w:rsidR="00311E87">
              <w:rPr>
                <w:rStyle w:val="Hyperlink"/>
                <w:noProof/>
              </w:rPr>
              <w:t>overview</w:t>
            </w:r>
            <w:r w:rsidR="00311E87">
              <w:rPr>
                <w:noProof/>
                <w:webHidden/>
              </w:rPr>
              <w:tab/>
            </w:r>
            <w:r w:rsidR="00311E87">
              <w:rPr>
                <w:noProof/>
                <w:webHidden/>
              </w:rPr>
              <w:fldChar w:fldCharType="begin"/>
            </w:r>
            <w:r w:rsidR="00311E87">
              <w:rPr>
                <w:noProof/>
                <w:webHidden/>
              </w:rPr>
              <w:instrText xml:space="preserve"> PAGEREF _Toc473797046 \h </w:instrText>
            </w:r>
            <w:r w:rsidR="00311E87">
              <w:rPr>
                <w:noProof/>
                <w:webHidden/>
              </w:rPr>
            </w:r>
            <w:r w:rsidR="00311E87">
              <w:rPr>
                <w:noProof/>
                <w:webHidden/>
              </w:rPr>
              <w:fldChar w:fldCharType="separate"/>
            </w:r>
            <w:r w:rsidR="00311E87">
              <w:rPr>
                <w:noProof/>
                <w:webHidden/>
              </w:rPr>
              <w:t>20</w:t>
            </w:r>
            <w:r w:rsidR="00311E87">
              <w:rPr>
                <w:noProof/>
                <w:webHidden/>
              </w:rPr>
              <w:fldChar w:fldCharType="end"/>
            </w:r>
          </w:hyperlink>
        </w:p>
        <w:p w:rsidR="00311E87" w:rsidRDefault="00FA51F8" w14:paraId="73FF88EA" w14:textId="77777777">
          <w:pPr>
            <w:pStyle w:val="TOC2"/>
            <w:tabs>
              <w:tab w:val="right" w:leader="dot" w:pos="9350"/>
            </w:tabs>
            <w:rPr>
              <w:rFonts w:cstheme="minorBidi"/>
              <w:noProof/>
              <w:sz w:val="24"/>
              <w:szCs w:val="24"/>
              <w:lang w:eastAsia="zh-TW"/>
            </w:rPr>
          </w:pPr>
          <w:hyperlink w:history="1" w:anchor="_Toc473797047">
            <w:r w:rsidRPr="00B844D3" w:rsidR="00311E87">
              <w:rPr>
                <w:rStyle w:val="Hyperlink"/>
                <w:noProof/>
              </w:rPr>
              <w:t>Vulnerabilities</w:t>
            </w:r>
            <w:r w:rsidR="00311E87">
              <w:rPr>
                <w:noProof/>
                <w:webHidden/>
              </w:rPr>
              <w:tab/>
            </w:r>
            <w:r w:rsidR="00311E87">
              <w:rPr>
                <w:noProof/>
                <w:webHidden/>
              </w:rPr>
              <w:fldChar w:fldCharType="begin"/>
            </w:r>
            <w:r w:rsidR="00311E87">
              <w:rPr>
                <w:noProof/>
                <w:webHidden/>
              </w:rPr>
              <w:instrText xml:space="preserve"> PAGEREF _Toc473797047 \h </w:instrText>
            </w:r>
            <w:r w:rsidR="00311E87">
              <w:rPr>
                <w:noProof/>
                <w:webHidden/>
              </w:rPr>
            </w:r>
            <w:r w:rsidR="00311E87">
              <w:rPr>
                <w:noProof/>
                <w:webHidden/>
              </w:rPr>
              <w:fldChar w:fldCharType="separate"/>
            </w:r>
            <w:r w:rsidR="00311E87">
              <w:rPr>
                <w:noProof/>
                <w:webHidden/>
              </w:rPr>
              <w:t>21</w:t>
            </w:r>
            <w:r w:rsidR="00311E87">
              <w:rPr>
                <w:noProof/>
                <w:webHidden/>
              </w:rPr>
              <w:fldChar w:fldCharType="end"/>
            </w:r>
          </w:hyperlink>
        </w:p>
        <w:p w:rsidR="006F756F" w:rsidRDefault="006F756F" w14:paraId="6C024C5C" w14:textId="34380EA1">
          <w:r>
            <w:rPr>
              <w:b/>
              <w:bCs/>
              <w:noProof/>
            </w:rPr>
            <w:fldChar w:fldCharType="end"/>
          </w:r>
        </w:p>
      </w:sdtContent>
    </w:sdt>
    <w:p w:rsidR="007B0A5D" w:rsidP="00536B73" w:rsidRDefault="00555D13" w14:paraId="52E66E66" w14:textId="4D5AF070" w14:noSpellErr="1">
      <w:pPr>
        <w:pStyle w:val="Heading1"/>
      </w:pPr>
      <w:bookmarkStart w:name="_Toc473796992" w:id="1"/>
      <w:r>
        <w:rPr/>
        <w:t>Table of F</w:t>
      </w:r>
      <w:r w:rsidR="007B0A5D">
        <w:rPr/>
        <w:t>igures</w:t>
      </w:r>
      <w:bookmarkEnd w:id="1"/>
    </w:p>
    <w:p w:rsidR="00FE47AD" w:rsidRDefault="00536B73" w14:paraId="26728E77" w14:textId="238F2083">
      <w:pPr>
        <w:pStyle w:val="TableofFigures"/>
        <w:tabs>
          <w:tab w:val="right" w:leader="dot" w:pos="9350"/>
        </w:tabs>
        <w:rPr>
          <w:noProof/>
          <w:sz w:val="22"/>
          <w:lang w:eastAsia="en-US"/>
        </w:rPr>
      </w:pPr>
      <w:r>
        <w:fldChar w:fldCharType="begin"/>
      </w:r>
      <w:r>
        <w:instrText xml:space="preserve"> TOC \h \z \c "Figure" </w:instrText>
      </w:r>
      <w:r>
        <w:fldChar w:fldCharType="separate"/>
      </w:r>
      <w:hyperlink w:history="1" w:anchor="_Toc473198356">
        <w:r w:rsidRPr="00820C2B" w:rsidR="00FE47AD">
          <w:rPr>
            <w:rStyle w:val="Hyperlink"/>
            <w:noProof/>
          </w:rPr>
          <w:t>Figure 1:Cradlepoint IBR1100</w:t>
        </w:r>
        <w:r w:rsidR="00FE47AD">
          <w:rPr>
            <w:noProof/>
            <w:webHidden/>
          </w:rPr>
          <w:tab/>
        </w:r>
        <w:r w:rsidR="00FE47AD">
          <w:rPr>
            <w:noProof/>
            <w:webHidden/>
          </w:rPr>
          <w:fldChar w:fldCharType="begin"/>
        </w:r>
        <w:r w:rsidR="00FE47AD">
          <w:rPr>
            <w:noProof/>
            <w:webHidden/>
          </w:rPr>
          <w:instrText xml:space="preserve"> PAGEREF _Toc473198356 \h </w:instrText>
        </w:r>
        <w:r w:rsidR="00FE47AD">
          <w:rPr>
            <w:noProof/>
            <w:webHidden/>
          </w:rPr>
        </w:r>
        <w:r w:rsidR="00FE47AD">
          <w:rPr>
            <w:noProof/>
            <w:webHidden/>
          </w:rPr>
          <w:fldChar w:fldCharType="separate"/>
        </w:r>
        <w:r w:rsidR="00E042E0">
          <w:rPr>
            <w:noProof/>
            <w:webHidden/>
          </w:rPr>
          <w:t>9</w:t>
        </w:r>
        <w:r w:rsidR="00FE47AD">
          <w:rPr>
            <w:noProof/>
            <w:webHidden/>
          </w:rPr>
          <w:fldChar w:fldCharType="end"/>
        </w:r>
      </w:hyperlink>
    </w:p>
    <w:p w:rsidR="00FE47AD" w:rsidRDefault="00FA51F8" w14:paraId="13D044B3" w14:textId="39525481">
      <w:pPr>
        <w:pStyle w:val="TableofFigures"/>
        <w:tabs>
          <w:tab w:val="right" w:leader="dot" w:pos="9350"/>
        </w:tabs>
        <w:rPr>
          <w:noProof/>
          <w:sz w:val="22"/>
          <w:lang w:eastAsia="en-US"/>
        </w:rPr>
      </w:pPr>
      <w:hyperlink w:history="1" w:anchor="_Toc473198357">
        <w:r w:rsidRPr="00820C2B" w:rsidR="00FE47AD">
          <w:rPr>
            <w:rStyle w:val="Hyperlink"/>
            <w:noProof/>
          </w:rPr>
          <w:t>Figure 2: Maritime Ethernet Network</w:t>
        </w:r>
        <w:r w:rsidR="00FE47AD">
          <w:rPr>
            <w:noProof/>
            <w:webHidden/>
          </w:rPr>
          <w:tab/>
        </w:r>
        <w:r w:rsidR="00FE47AD">
          <w:rPr>
            <w:noProof/>
            <w:webHidden/>
          </w:rPr>
          <w:fldChar w:fldCharType="begin"/>
        </w:r>
        <w:r w:rsidR="00FE47AD">
          <w:rPr>
            <w:noProof/>
            <w:webHidden/>
          </w:rPr>
          <w:instrText xml:space="preserve"> PAGEREF _Toc473198357 \h </w:instrText>
        </w:r>
        <w:r w:rsidR="00FE47AD">
          <w:rPr>
            <w:noProof/>
            <w:webHidden/>
          </w:rPr>
        </w:r>
        <w:r w:rsidR="00FE47AD">
          <w:rPr>
            <w:noProof/>
            <w:webHidden/>
          </w:rPr>
          <w:fldChar w:fldCharType="separate"/>
        </w:r>
        <w:r w:rsidR="00E042E0">
          <w:rPr>
            <w:noProof/>
            <w:webHidden/>
          </w:rPr>
          <w:t>11</w:t>
        </w:r>
        <w:r w:rsidR="00FE47AD">
          <w:rPr>
            <w:noProof/>
            <w:webHidden/>
          </w:rPr>
          <w:fldChar w:fldCharType="end"/>
        </w:r>
      </w:hyperlink>
    </w:p>
    <w:p w:rsidR="00FE47AD" w:rsidRDefault="00FA51F8" w14:paraId="37E835DC" w14:textId="2ED95D28">
      <w:pPr>
        <w:pStyle w:val="TableofFigures"/>
        <w:tabs>
          <w:tab w:val="right" w:leader="dot" w:pos="9350"/>
        </w:tabs>
        <w:rPr>
          <w:noProof/>
          <w:sz w:val="22"/>
          <w:lang w:eastAsia="en-US"/>
        </w:rPr>
      </w:pPr>
      <w:hyperlink w:history="1" w:anchor="_Toc473198358">
        <w:r w:rsidRPr="00820C2B" w:rsidR="00FE47AD">
          <w:rPr>
            <w:rStyle w:val="Hyperlink"/>
            <w:noProof/>
          </w:rPr>
          <w:t>Figure 3: NMEA2000 Maritime Network</w:t>
        </w:r>
        <w:r w:rsidR="00FE47AD">
          <w:rPr>
            <w:noProof/>
            <w:webHidden/>
          </w:rPr>
          <w:tab/>
        </w:r>
        <w:r w:rsidR="00FE47AD">
          <w:rPr>
            <w:noProof/>
            <w:webHidden/>
          </w:rPr>
          <w:fldChar w:fldCharType="begin"/>
        </w:r>
        <w:r w:rsidR="00FE47AD">
          <w:rPr>
            <w:noProof/>
            <w:webHidden/>
          </w:rPr>
          <w:instrText xml:space="preserve"> PAGEREF _Toc473198358 \h </w:instrText>
        </w:r>
        <w:r w:rsidR="00FE47AD">
          <w:rPr>
            <w:noProof/>
            <w:webHidden/>
          </w:rPr>
        </w:r>
        <w:r w:rsidR="00FE47AD">
          <w:rPr>
            <w:noProof/>
            <w:webHidden/>
          </w:rPr>
          <w:fldChar w:fldCharType="separate"/>
        </w:r>
        <w:r w:rsidR="00E042E0">
          <w:rPr>
            <w:noProof/>
            <w:webHidden/>
          </w:rPr>
          <w:t>12</w:t>
        </w:r>
        <w:r w:rsidR="00FE47AD">
          <w:rPr>
            <w:noProof/>
            <w:webHidden/>
          </w:rPr>
          <w:fldChar w:fldCharType="end"/>
        </w:r>
      </w:hyperlink>
    </w:p>
    <w:p w:rsidR="00FE47AD" w:rsidRDefault="00FA51F8" w14:paraId="6267008D" w14:textId="378558A3">
      <w:pPr>
        <w:pStyle w:val="TableofFigures"/>
        <w:tabs>
          <w:tab w:val="right" w:leader="dot" w:pos="9350"/>
        </w:tabs>
        <w:rPr>
          <w:noProof/>
          <w:sz w:val="22"/>
          <w:lang w:eastAsia="en-US"/>
        </w:rPr>
      </w:pPr>
      <w:hyperlink w:history="1" w:anchor="_Toc473198359" r:id="rId13">
        <w:r w:rsidRPr="00820C2B" w:rsidR="00FE47AD">
          <w:rPr>
            <w:rStyle w:val="Hyperlink"/>
            <w:noProof/>
          </w:rPr>
          <w:t>Figure 4: GPS System</w:t>
        </w:r>
        <w:r w:rsidR="00FE47AD">
          <w:rPr>
            <w:noProof/>
            <w:webHidden/>
          </w:rPr>
          <w:tab/>
        </w:r>
        <w:r w:rsidR="00FE47AD">
          <w:rPr>
            <w:noProof/>
            <w:webHidden/>
          </w:rPr>
          <w:fldChar w:fldCharType="begin"/>
        </w:r>
        <w:r w:rsidR="00FE47AD">
          <w:rPr>
            <w:noProof/>
            <w:webHidden/>
          </w:rPr>
          <w:instrText xml:space="preserve"> PAGEREF _Toc473198359 \h </w:instrText>
        </w:r>
        <w:r w:rsidR="00FE47AD">
          <w:rPr>
            <w:noProof/>
            <w:webHidden/>
          </w:rPr>
        </w:r>
        <w:r w:rsidR="00FE47AD">
          <w:rPr>
            <w:noProof/>
            <w:webHidden/>
          </w:rPr>
          <w:fldChar w:fldCharType="separate"/>
        </w:r>
        <w:r w:rsidR="00E042E0">
          <w:rPr>
            <w:noProof/>
            <w:webHidden/>
          </w:rPr>
          <w:t>15</w:t>
        </w:r>
        <w:r w:rsidR="00FE47AD">
          <w:rPr>
            <w:noProof/>
            <w:webHidden/>
          </w:rPr>
          <w:fldChar w:fldCharType="end"/>
        </w:r>
      </w:hyperlink>
    </w:p>
    <w:p w:rsidR="00FE47AD" w:rsidRDefault="00FA51F8" w14:paraId="248D13F1" w14:textId="044090A7">
      <w:pPr>
        <w:pStyle w:val="TableofFigures"/>
        <w:tabs>
          <w:tab w:val="right" w:leader="dot" w:pos="9350"/>
        </w:tabs>
        <w:rPr>
          <w:noProof/>
          <w:sz w:val="22"/>
          <w:lang w:eastAsia="en-US"/>
        </w:rPr>
      </w:pPr>
      <w:hyperlink w:history="1" w:anchor="_Toc473198360">
        <w:r w:rsidRPr="00820C2B" w:rsidR="00FE47AD">
          <w:rPr>
            <w:rStyle w:val="Hyperlink"/>
            <w:noProof/>
          </w:rPr>
          <w:t>Figure 5: Maritime Autopilot System</w:t>
        </w:r>
        <w:r w:rsidR="00FE47AD">
          <w:rPr>
            <w:noProof/>
            <w:webHidden/>
          </w:rPr>
          <w:tab/>
        </w:r>
        <w:r w:rsidR="00FE47AD">
          <w:rPr>
            <w:noProof/>
            <w:webHidden/>
          </w:rPr>
          <w:fldChar w:fldCharType="begin"/>
        </w:r>
        <w:r w:rsidR="00FE47AD">
          <w:rPr>
            <w:noProof/>
            <w:webHidden/>
          </w:rPr>
          <w:instrText xml:space="preserve"> PAGEREF _Toc473198360 \h </w:instrText>
        </w:r>
        <w:r w:rsidR="00FE47AD">
          <w:rPr>
            <w:noProof/>
            <w:webHidden/>
          </w:rPr>
        </w:r>
        <w:r w:rsidR="00FE47AD">
          <w:rPr>
            <w:noProof/>
            <w:webHidden/>
          </w:rPr>
          <w:fldChar w:fldCharType="separate"/>
        </w:r>
        <w:r w:rsidR="00E042E0">
          <w:rPr>
            <w:noProof/>
            <w:webHidden/>
          </w:rPr>
          <w:t>16</w:t>
        </w:r>
        <w:r w:rsidR="00FE47AD">
          <w:rPr>
            <w:noProof/>
            <w:webHidden/>
          </w:rPr>
          <w:fldChar w:fldCharType="end"/>
        </w:r>
      </w:hyperlink>
    </w:p>
    <w:p w:rsidR="00FE47AD" w:rsidRDefault="00FA51F8" w14:paraId="5342BB8C" w14:textId="02A8FC03">
      <w:pPr>
        <w:pStyle w:val="TableofFigures"/>
        <w:tabs>
          <w:tab w:val="right" w:leader="dot" w:pos="9350"/>
        </w:tabs>
        <w:rPr>
          <w:noProof/>
          <w:sz w:val="22"/>
          <w:lang w:eastAsia="en-US"/>
        </w:rPr>
      </w:pPr>
      <w:hyperlink w:history="1" w:anchor="_Toc473198361">
        <w:r w:rsidRPr="00820C2B" w:rsidR="00FE47AD">
          <w:rPr>
            <w:rStyle w:val="Hyperlink"/>
            <w:noProof/>
          </w:rPr>
          <w:t>Figure 6: Cradlepoint IBR1100</w:t>
        </w:r>
        <w:r w:rsidR="00FE47AD">
          <w:rPr>
            <w:noProof/>
            <w:webHidden/>
          </w:rPr>
          <w:tab/>
        </w:r>
        <w:r w:rsidR="00FE47AD">
          <w:rPr>
            <w:noProof/>
            <w:webHidden/>
          </w:rPr>
          <w:fldChar w:fldCharType="begin"/>
        </w:r>
        <w:r w:rsidR="00FE47AD">
          <w:rPr>
            <w:noProof/>
            <w:webHidden/>
          </w:rPr>
          <w:instrText xml:space="preserve"> PAGEREF _Toc473198361 \h </w:instrText>
        </w:r>
        <w:r w:rsidR="00FE47AD">
          <w:rPr>
            <w:noProof/>
            <w:webHidden/>
          </w:rPr>
        </w:r>
        <w:r w:rsidR="00FE47AD">
          <w:rPr>
            <w:noProof/>
            <w:webHidden/>
          </w:rPr>
          <w:fldChar w:fldCharType="separate"/>
        </w:r>
        <w:r w:rsidR="00E042E0">
          <w:rPr>
            <w:noProof/>
            <w:webHidden/>
          </w:rPr>
          <w:t>18</w:t>
        </w:r>
        <w:r w:rsidR="00FE47AD">
          <w:rPr>
            <w:noProof/>
            <w:webHidden/>
          </w:rPr>
          <w:fldChar w:fldCharType="end"/>
        </w:r>
      </w:hyperlink>
    </w:p>
    <w:p w:rsidR="00FE47AD" w:rsidRDefault="00FA51F8" w14:paraId="4221D023" w14:textId="41A2DB31">
      <w:pPr>
        <w:pStyle w:val="TableofFigures"/>
        <w:tabs>
          <w:tab w:val="right" w:leader="dot" w:pos="9350"/>
        </w:tabs>
        <w:rPr>
          <w:noProof/>
          <w:sz w:val="22"/>
          <w:lang w:eastAsia="en-US"/>
        </w:rPr>
      </w:pPr>
      <w:hyperlink w:history="1" w:anchor="_Toc473198362">
        <w:r w:rsidRPr="00820C2B" w:rsidR="00FE47AD">
          <w:rPr>
            <w:rStyle w:val="Hyperlink"/>
            <w:noProof/>
          </w:rPr>
          <w:t>Figure 7: Maritime Wireless Network</w:t>
        </w:r>
        <w:r w:rsidR="00FE47AD">
          <w:rPr>
            <w:noProof/>
            <w:webHidden/>
          </w:rPr>
          <w:tab/>
        </w:r>
        <w:r w:rsidR="00FE47AD">
          <w:rPr>
            <w:noProof/>
            <w:webHidden/>
          </w:rPr>
          <w:fldChar w:fldCharType="begin"/>
        </w:r>
        <w:r w:rsidR="00FE47AD">
          <w:rPr>
            <w:noProof/>
            <w:webHidden/>
          </w:rPr>
          <w:instrText xml:space="preserve"> PAGEREF _Toc473198362 \h </w:instrText>
        </w:r>
        <w:r w:rsidR="00FE47AD">
          <w:rPr>
            <w:noProof/>
            <w:webHidden/>
          </w:rPr>
        </w:r>
        <w:r w:rsidR="00FE47AD">
          <w:rPr>
            <w:noProof/>
            <w:webHidden/>
          </w:rPr>
          <w:fldChar w:fldCharType="separate"/>
        </w:r>
        <w:r w:rsidR="00E042E0">
          <w:rPr>
            <w:noProof/>
            <w:webHidden/>
          </w:rPr>
          <w:t>18</w:t>
        </w:r>
        <w:r w:rsidR="00FE47AD">
          <w:rPr>
            <w:noProof/>
            <w:webHidden/>
          </w:rPr>
          <w:fldChar w:fldCharType="end"/>
        </w:r>
      </w:hyperlink>
    </w:p>
    <w:p w:rsidR="00FE47AD" w:rsidRDefault="00FA51F8" w14:paraId="263AA63C" w14:textId="1A794350">
      <w:pPr>
        <w:pStyle w:val="TableofFigures"/>
        <w:tabs>
          <w:tab w:val="right" w:leader="dot" w:pos="9350"/>
        </w:tabs>
        <w:rPr>
          <w:noProof/>
          <w:sz w:val="22"/>
          <w:lang w:eastAsia="en-US"/>
        </w:rPr>
      </w:pPr>
      <w:hyperlink w:history="1" w:anchor="_Toc473198363">
        <w:r w:rsidRPr="00820C2B" w:rsidR="00FE47AD">
          <w:rPr>
            <w:rStyle w:val="Hyperlink"/>
            <w:noProof/>
          </w:rPr>
          <w:t>Figure 8: Maritime Weather System</w:t>
        </w:r>
        <w:r w:rsidR="00FE47AD">
          <w:rPr>
            <w:noProof/>
            <w:webHidden/>
          </w:rPr>
          <w:tab/>
        </w:r>
        <w:r w:rsidR="00FE47AD">
          <w:rPr>
            <w:noProof/>
            <w:webHidden/>
          </w:rPr>
          <w:fldChar w:fldCharType="begin"/>
        </w:r>
        <w:r w:rsidR="00FE47AD">
          <w:rPr>
            <w:noProof/>
            <w:webHidden/>
          </w:rPr>
          <w:instrText xml:space="preserve"> PAGEREF _Toc473198363 \h </w:instrText>
        </w:r>
        <w:r w:rsidR="00FE47AD">
          <w:rPr>
            <w:noProof/>
            <w:webHidden/>
          </w:rPr>
        </w:r>
        <w:r w:rsidR="00FE47AD">
          <w:rPr>
            <w:noProof/>
            <w:webHidden/>
          </w:rPr>
          <w:fldChar w:fldCharType="separate"/>
        </w:r>
        <w:r w:rsidR="00E042E0">
          <w:rPr>
            <w:noProof/>
            <w:webHidden/>
          </w:rPr>
          <w:t>19</w:t>
        </w:r>
        <w:r w:rsidR="00FE47AD">
          <w:rPr>
            <w:noProof/>
            <w:webHidden/>
          </w:rPr>
          <w:fldChar w:fldCharType="end"/>
        </w:r>
      </w:hyperlink>
    </w:p>
    <w:p w:rsidR="00FE47AD" w:rsidP="00536B73" w:rsidRDefault="00536B73" w14:paraId="1C85D23E" w14:textId="1EEDDE36">
      <w:r>
        <w:fldChar w:fldCharType="end"/>
      </w:r>
    </w:p>
    <w:p w:rsidRPr="00722032" w:rsidR="00722032" w:rsidP="00722032" w:rsidRDefault="00722032" w14:paraId="6D6DB609" w14:textId="6FD6DF6A"/>
    <w:p w:rsidRPr="004E1AED" w:rsidR="00661618" w:rsidP="00661618" w:rsidRDefault="00661618" w14:paraId="4AF6574C" w14:textId="06F0CFD1" w14:noSpellErr="1">
      <w:pPr>
        <w:pStyle w:val="Heading1"/>
      </w:pPr>
      <w:bookmarkStart w:name="_Toc473796993" w:id="2"/>
      <w:r>
        <w:rPr/>
        <w:t>Technical specifications</w:t>
      </w:r>
      <w:bookmarkEnd w:id="2"/>
    </w:p>
    <w:p w:rsidR="00661618" w:rsidP="00661618" w:rsidRDefault="00661618" w14:paraId="05C7C21F" w14:textId="50B986C3" w14:noSpellErr="1">
      <w:pPr>
        <w:pStyle w:val="Heading2"/>
      </w:pPr>
      <w:bookmarkStart w:name="_Toc473796994" w:id="3"/>
      <w:r>
        <w:rPr/>
        <w:t>Hardware and interfacing</w:t>
      </w:r>
      <w:bookmarkEnd w:id="3"/>
    </w:p>
    <w:p w:rsidRPr="001968D7" w:rsidR="00661618" w:rsidP="00661618" w:rsidRDefault="00661618" w14:paraId="5B6ECB65" w14:textId="77777777"/>
    <w:tbl>
      <w:tblPr>
        <w:tblStyle w:val="GridTable4"/>
        <w:tblW w:w="0" w:type="auto"/>
        <w:tblLook w:val="04A0" w:firstRow="1" w:lastRow="0" w:firstColumn="1" w:lastColumn="0" w:noHBand="0" w:noVBand="1"/>
      </w:tblPr>
      <w:tblGrid>
        <w:gridCol w:w="4495"/>
        <w:gridCol w:w="1738"/>
        <w:gridCol w:w="3117"/>
      </w:tblGrid>
      <w:tr w:rsidR="00661618" w:rsidTr="67B850EE" w14:paraId="4125F3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Pr="00A10864" w:rsidR="00661618" w:rsidP="00170665" w:rsidRDefault="00661618" w14:paraId="447DBB02" w14:textId="77777777" w14:noSpellErr="1">
            <w:r w:rsidR="67B850EE">
              <w:rPr/>
              <w:t>Hardware</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267C02FC" w14:textId="77777777" w14:noSpellErr="1">
            <w:pPr>
              <w:cnfStyle w:val="100000000000" w:firstRow="1" w:lastRow="0" w:firstColumn="0" w:lastColumn="0" w:oddVBand="0" w:evenVBand="0" w:oddHBand="0" w:evenHBand="0" w:firstRowFirstColumn="0" w:firstRowLastColumn="0" w:lastRowFirstColumn="0" w:lastRowLastColumn="0"/>
            </w:pPr>
            <w:r w:rsidR="67B850EE">
              <w:rPr/>
              <w:t>Network</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7E8B4D6B" w14:textId="77777777" w14:noSpellErr="1">
            <w:pPr>
              <w:cnfStyle w:val="100000000000" w:firstRow="1" w:lastRow="0" w:firstColumn="0" w:lastColumn="0" w:oddVBand="0" w:evenVBand="0" w:oddHBand="0" w:evenHBand="0" w:firstRowFirstColumn="0" w:firstRowLastColumn="0" w:lastRowFirstColumn="0" w:lastRowLastColumn="0"/>
            </w:pPr>
            <w:r w:rsidR="67B850EE">
              <w:rPr/>
              <w:t>Connection Type</w:t>
            </w:r>
          </w:p>
        </w:tc>
      </w:tr>
      <w:tr w:rsidR="00661618" w:rsidTr="67B850EE" w14:paraId="46FE1D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68083D38" w14:textId="77777777">
            <w:proofErr w:type="spellStart"/>
            <w:r w:rsidR="67B850EE">
              <w:rPr/>
              <w:t>NavNet</w:t>
            </w:r>
            <w:proofErr w:type="spellEnd"/>
            <w:r w:rsidR="67B850EE">
              <w:rPr/>
              <w:t xml:space="preserve"> TZtouch2</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1F217D70" w14:textId="77777777" w14:noSpellErr="1">
            <w:pPr>
              <w:cnfStyle w:val="000000100000" w:firstRow="0" w:lastRow="0" w:firstColumn="0" w:lastColumn="0" w:oddVBand="0" w:evenVBand="0" w:oddHBand="1" w:evenHBand="0" w:firstRowFirstColumn="0" w:firstRowLastColumn="0" w:lastRowFirstColumn="0" w:lastRowLastColumn="0"/>
            </w:pPr>
            <w:r w:rsidR="67B850EE">
              <w:rPr/>
              <w:t>Voyage, IT</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62D60156" w14:textId="77777777" w14:noSpellErr="1">
            <w:pPr>
              <w:cnfStyle w:val="000000100000" w:firstRow="0" w:lastRow="0" w:firstColumn="0" w:lastColumn="0" w:oddVBand="0" w:evenVBand="0" w:oddHBand="1" w:evenHBand="0" w:firstRowFirstColumn="0" w:firstRowLastColumn="0" w:lastRowFirstColumn="0" w:lastRowLastColumn="0"/>
            </w:pPr>
            <w:r w:rsidR="67B850EE">
              <w:rPr/>
              <w:t>Ethernet, NMEA2000,WiFi</w:t>
            </w:r>
          </w:p>
        </w:tc>
      </w:tr>
      <w:tr w:rsidR="00661618" w:rsidTr="67B850EE" w14:paraId="346A39B6"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1DB703BE" w14:textId="77777777" w14:noSpellErr="1">
            <w:r w:rsidR="67B850EE">
              <w:rPr/>
              <w:t>Furuno AIS Transponder FA50</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111751AA" w14:textId="77777777" w14:noSpellErr="1">
            <w:pPr>
              <w:cnfStyle w:val="000000000000" w:firstRow="0" w:lastRow="0" w:firstColumn="0" w:lastColumn="0" w:oddVBand="0" w:evenVBand="0" w:oddHBand="0"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46A49EBB" w14:textId="77777777" w14:noSpellErr="1">
            <w:pPr>
              <w:cnfStyle w:val="000000000000" w:firstRow="0" w:lastRow="0" w:firstColumn="0" w:lastColumn="0" w:oddVBand="0" w:evenVBand="0" w:oddHBand="0" w:evenHBand="0" w:firstRowFirstColumn="0" w:firstRowLastColumn="0" w:lastRowFirstColumn="0" w:lastRowLastColumn="0"/>
            </w:pPr>
            <w:r w:rsidR="67B850EE">
              <w:rPr/>
              <w:t xml:space="preserve">Ethernet, Coaxial </w:t>
            </w:r>
          </w:p>
        </w:tc>
      </w:tr>
      <w:tr w:rsidR="00661618" w:rsidTr="67B850EE" w14:paraId="2DC27C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6A34C36C" w14:textId="77777777" w14:noSpellErr="1">
            <w:r w:rsidR="67B850EE">
              <w:rPr/>
              <w:t>Furuno VHF Antenna FAB151D</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0539EAF1" w14:textId="77777777" w14:noSpellErr="1">
            <w:pPr>
              <w:cnfStyle w:val="000000100000" w:firstRow="0" w:lastRow="0" w:firstColumn="0" w:lastColumn="0" w:oddVBand="0" w:evenVBand="0" w:oddHBand="1"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19F6D7D3" w14:textId="77777777" w14:noSpellErr="1">
            <w:pPr>
              <w:cnfStyle w:val="000000100000" w:firstRow="0" w:lastRow="0" w:firstColumn="0" w:lastColumn="0" w:oddVBand="0" w:evenVBand="0" w:oddHBand="1" w:evenHBand="0" w:firstRowFirstColumn="0" w:firstRowLastColumn="0" w:lastRowFirstColumn="0" w:lastRowLastColumn="0"/>
            </w:pPr>
            <w:r w:rsidR="67B850EE">
              <w:rPr/>
              <w:t>Coaxial</w:t>
            </w:r>
          </w:p>
        </w:tc>
      </w:tr>
      <w:tr w:rsidR="00661618" w:rsidTr="67B850EE" w14:paraId="7929307F"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193FE160" w14:textId="77777777" w14:noSpellErr="1">
            <w:r w:rsidR="67B850EE">
              <w:rPr/>
              <w:t>Furuno Radar DRS4D</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42B5DFB7" w14:textId="77777777" w14:noSpellErr="1">
            <w:pPr>
              <w:cnfStyle w:val="000000000000" w:firstRow="0" w:lastRow="0" w:firstColumn="0" w:lastColumn="0" w:oddVBand="0" w:evenVBand="0" w:oddHBand="0"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56544007" w14:textId="77777777" w14:noSpellErr="1">
            <w:pPr>
              <w:cnfStyle w:val="000000000000" w:firstRow="0" w:lastRow="0" w:firstColumn="0" w:lastColumn="0" w:oddVBand="0" w:evenVBand="0" w:oddHBand="0" w:evenHBand="0" w:firstRowFirstColumn="0" w:firstRowLastColumn="0" w:lastRowFirstColumn="0" w:lastRowLastColumn="0"/>
            </w:pPr>
            <w:r w:rsidR="67B850EE">
              <w:rPr/>
              <w:t>Ethernet</w:t>
            </w:r>
          </w:p>
        </w:tc>
      </w:tr>
      <w:tr w:rsidR="00661618" w:rsidTr="67B850EE" w14:paraId="33B60F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3C365DD1" w14:textId="77777777" w14:noSpellErr="1">
            <w:r w:rsidR="67B850EE">
              <w:rPr/>
              <w:t>Furuno GPS Antenna GPA017</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0CB9E123" w14:textId="77777777" w14:noSpellErr="1">
            <w:pPr>
              <w:cnfStyle w:val="000000100000" w:firstRow="0" w:lastRow="0" w:firstColumn="0" w:lastColumn="0" w:oddVBand="0" w:evenVBand="0" w:oddHBand="1"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51FEB6C2" w14:textId="77777777" w14:noSpellErr="1">
            <w:pPr>
              <w:cnfStyle w:val="000000100000" w:firstRow="0" w:lastRow="0" w:firstColumn="0" w:lastColumn="0" w:oddVBand="0" w:evenVBand="0" w:oddHBand="1" w:evenHBand="0" w:firstRowFirstColumn="0" w:firstRowLastColumn="0" w:lastRowFirstColumn="0" w:lastRowLastColumn="0"/>
            </w:pPr>
            <w:r w:rsidR="67B850EE">
              <w:rPr/>
              <w:t>Coaxial</w:t>
            </w:r>
          </w:p>
        </w:tc>
      </w:tr>
      <w:tr w:rsidR="00661618" w:rsidTr="67B850EE" w14:paraId="637286EB"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6A7A0E4D" w14:textId="77777777" w14:noSpellErr="1">
            <w:r w:rsidR="67B850EE">
              <w:rPr/>
              <w:t>Furuno GPS Receiver GP330B</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67839409" w14:textId="77777777" w14:noSpellErr="1">
            <w:pPr>
              <w:cnfStyle w:val="000000000000" w:firstRow="0" w:lastRow="0" w:firstColumn="0" w:lastColumn="0" w:oddVBand="0" w:evenVBand="0" w:oddHBand="0"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3DD304F9" w14:textId="77777777" w14:noSpellErr="1">
            <w:pPr>
              <w:cnfStyle w:val="000000000000" w:firstRow="0" w:lastRow="0" w:firstColumn="0" w:lastColumn="0" w:oddVBand="0" w:evenVBand="0" w:oddHBand="0" w:evenHBand="0" w:firstRowFirstColumn="0" w:firstRowLastColumn="0" w:lastRowFirstColumn="0" w:lastRowLastColumn="0"/>
            </w:pPr>
            <w:r w:rsidR="67B850EE">
              <w:rPr/>
              <w:t>NMEA2000</w:t>
            </w:r>
          </w:p>
        </w:tc>
      </w:tr>
      <w:tr w:rsidR="00661618" w:rsidTr="67B850EE" w14:paraId="6A11A3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3BAEC3A2" w14:textId="77777777" w14:noSpellErr="1">
            <w:r w:rsidR="67B850EE">
              <w:rPr/>
              <w:t>Furuno Integrated Heading Sensor PG700</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3A93E4A9" w14:textId="77777777" w14:noSpellErr="1">
            <w:pPr>
              <w:cnfStyle w:val="000000100000" w:firstRow="0" w:lastRow="0" w:firstColumn="0" w:lastColumn="0" w:oddVBand="0" w:evenVBand="0" w:oddHBand="1"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56B7F3D2" w14:textId="77777777" w14:noSpellErr="1">
            <w:pPr>
              <w:cnfStyle w:val="000000100000" w:firstRow="0" w:lastRow="0" w:firstColumn="0" w:lastColumn="0" w:oddVBand="0" w:evenVBand="0" w:oddHBand="1" w:evenHBand="0" w:firstRowFirstColumn="0" w:firstRowLastColumn="0" w:lastRowFirstColumn="0" w:lastRowLastColumn="0"/>
            </w:pPr>
            <w:r w:rsidR="67B850EE">
              <w:rPr/>
              <w:t>NMEA2000</w:t>
            </w:r>
          </w:p>
        </w:tc>
      </w:tr>
      <w:tr w:rsidR="00661618" w:rsidTr="67B850EE" w14:paraId="39E4614D"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41BEC68E" w14:textId="77777777" w14:noSpellErr="1">
            <w:r w:rsidR="67B850EE">
              <w:rPr/>
              <w:t>Furuno Satellite Weather Receiver BBWX3</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4ED40D7A" w14:textId="77777777" w14:noSpellErr="1">
            <w:pPr>
              <w:cnfStyle w:val="000000000000" w:firstRow="0" w:lastRow="0" w:firstColumn="0" w:lastColumn="0" w:oddVBand="0" w:evenVBand="0" w:oddHBand="0"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3815DDA2" w14:textId="77777777" w14:noSpellErr="1">
            <w:pPr>
              <w:cnfStyle w:val="000000000000" w:firstRow="0" w:lastRow="0" w:firstColumn="0" w:lastColumn="0" w:oddVBand="0" w:evenVBand="0" w:oddHBand="0" w:evenHBand="0" w:firstRowFirstColumn="0" w:firstRowLastColumn="0" w:lastRowFirstColumn="0" w:lastRowLastColumn="0"/>
            </w:pPr>
            <w:r w:rsidR="67B850EE">
              <w:rPr/>
              <w:t>Ethernet</w:t>
            </w:r>
          </w:p>
        </w:tc>
      </w:tr>
      <w:tr w:rsidR="00661618" w:rsidTr="67B850EE" w14:paraId="0A9695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09758B76" w14:textId="77777777" w14:noSpellErr="1">
            <w:r w:rsidR="67B850EE">
              <w:rPr/>
              <w:t>Furuno Satellite Weather Antenna WX1</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7D73E217" w14:textId="77777777" w14:noSpellErr="1">
            <w:pPr>
              <w:cnfStyle w:val="000000100000" w:firstRow="0" w:lastRow="0" w:firstColumn="0" w:lastColumn="0" w:oddVBand="0" w:evenVBand="0" w:oddHBand="1"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61B57D58" w14:textId="77777777" w14:noSpellErr="1">
            <w:pPr>
              <w:cnfStyle w:val="000000100000" w:firstRow="0" w:lastRow="0" w:firstColumn="0" w:lastColumn="0" w:oddVBand="0" w:evenVBand="0" w:oddHBand="1" w:evenHBand="0" w:firstRowFirstColumn="0" w:firstRowLastColumn="0" w:lastRowFirstColumn="0" w:lastRowLastColumn="0"/>
            </w:pPr>
            <w:r w:rsidR="67B850EE">
              <w:rPr/>
              <w:t>Ethernet</w:t>
            </w:r>
          </w:p>
        </w:tc>
      </w:tr>
      <w:tr w:rsidR="00661618" w:rsidTr="67B850EE" w14:paraId="14C30B63"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4E008459" w14:textId="77777777">
            <w:proofErr w:type="spellStart"/>
            <w:r w:rsidR="67B850EE">
              <w:rPr/>
              <w:t>AirMax</w:t>
            </w:r>
            <w:proofErr w:type="spellEnd"/>
            <w:r w:rsidR="67B850EE">
              <w:rPr/>
              <w:t xml:space="preserve"> Weather Station 220WX</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04E2193C" w14:textId="77777777" w14:noSpellErr="1">
            <w:pPr>
              <w:cnfStyle w:val="000000000000" w:firstRow="0" w:lastRow="0" w:firstColumn="0" w:lastColumn="0" w:oddVBand="0" w:evenVBand="0" w:oddHBand="0" w:evenHBand="0" w:firstRowFirstColumn="0" w:firstRowLastColumn="0" w:lastRowFirstColumn="0" w:lastRowLastColumn="0"/>
            </w:pPr>
            <w:r w:rsidR="67B850EE">
              <w:rPr/>
              <w:t>Voyage</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70EED089" w14:textId="77777777" w14:noSpellErr="1">
            <w:pPr>
              <w:cnfStyle w:val="000000000000" w:firstRow="0" w:lastRow="0" w:firstColumn="0" w:lastColumn="0" w:oddVBand="0" w:evenVBand="0" w:oddHBand="0" w:evenHBand="0" w:firstRowFirstColumn="0" w:firstRowLastColumn="0" w:lastRowFirstColumn="0" w:lastRowLastColumn="0"/>
            </w:pPr>
            <w:r w:rsidR="67B850EE">
              <w:rPr/>
              <w:t>NMEA2000</w:t>
            </w:r>
          </w:p>
        </w:tc>
      </w:tr>
      <w:tr w:rsidR="00661618" w:rsidTr="67B850EE" w14:paraId="0F9F0A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199892EF" w14:textId="77777777" w14:noSpellErr="1">
            <w:r w:rsidR="67B850EE">
              <w:rPr/>
              <w:t>Furuno NMEA Junction FI5002</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0D49969F" w14:textId="77777777" w14:noSpellErr="1">
            <w:pPr>
              <w:cnfStyle w:val="000000100000" w:firstRow="0" w:lastRow="0" w:firstColumn="0" w:lastColumn="0" w:oddVBand="0" w:evenVBand="0" w:oddHBand="1" w:evenHBand="0" w:firstRowFirstColumn="0" w:firstRowLastColumn="0" w:lastRowFirstColumn="0" w:lastRowLastColumn="0"/>
            </w:pPr>
            <w:r w:rsidR="67B850EE">
              <w:rPr/>
              <w:t>Engineering</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5B24034A" w14:textId="77777777" w14:noSpellErr="1">
            <w:pPr>
              <w:cnfStyle w:val="000000100000" w:firstRow="0" w:lastRow="0" w:firstColumn="0" w:lastColumn="0" w:oddVBand="0" w:evenVBand="0" w:oddHBand="1" w:evenHBand="0" w:firstRowFirstColumn="0" w:firstRowLastColumn="0" w:lastRowFirstColumn="0" w:lastRowLastColumn="0"/>
            </w:pPr>
            <w:r w:rsidR="67B850EE">
              <w:rPr/>
              <w:t>NMEA2000</w:t>
            </w:r>
          </w:p>
        </w:tc>
      </w:tr>
      <w:tr w:rsidR="00661618" w:rsidTr="67B850EE" w14:paraId="63A0CEE8"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6356F19C" w14:textId="77777777" w14:noSpellErr="1">
            <w:r w:rsidR="67B850EE">
              <w:rPr/>
              <w:t>Furuno Autopilot Control FAP7011</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197FD886" w14:textId="77777777" w14:noSpellErr="1">
            <w:pPr>
              <w:cnfStyle w:val="000000000000" w:firstRow="0" w:lastRow="0" w:firstColumn="0" w:lastColumn="0" w:oddVBand="0" w:evenVBand="0" w:oddHBand="0" w:evenHBand="0" w:firstRowFirstColumn="0" w:firstRowLastColumn="0" w:lastRowFirstColumn="0" w:lastRowLastColumn="0"/>
            </w:pPr>
            <w:r w:rsidR="67B850EE">
              <w:rPr/>
              <w:t>Engineering</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58A240E7" w14:textId="77777777" w14:noSpellErr="1">
            <w:pPr>
              <w:cnfStyle w:val="000000000000" w:firstRow="0" w:lastRow="0" w:firstColumn="0" w:lastColumn="0" w:oddVBand="0" w:evenVBand="0" w:oddHBand="0" w:evenHBand="0" w:firstRowFirstColumn="0" w:firstRowLastColumn="0" w:lastRowFirstColumn="0" w:lastRowLastColumn="0"/>
            </w:pPr>
            <w:r w:rsidR="67B850EE">
              <w:rPr/>
              <w:t>Serial (Proprietary)</w:t>
            </w:r>
          </w:p>
        </w:tc>
      </w:tr>
      <w:tr w:rsidR="00661618" w:rsidTr="67B850EE" w14:paraId="29DD57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2B2E9730" w14:textId="77777777" w14:noSpellErr="1">
            <w:r w:rsidR="67B850EE">
              <w:rPr/>
              <w:t>Furuno Autopilot Processor FAP7002</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356ADE69" w14:textId="77777777" w14:noSpellErr="1">
            <w:pPr>
              <w:cnfStyle w:val="000000100000" w:firstRow="0" w:lastRow="0" w:firstColumn="0" w:lastColumn="0" w:oddVBand="0" w:evenVBand="0" w:oddHBand="1" w:evenHBand="0" w:firstRowFirstColumn="0" w:firstRowLastColumn="0" w:lastRowFirstColumn="0" w:lastRowLastColumn="0"/>
            </w:pPr>
            <w:r w:rsidR="67B850EE">
              <w:rPr/>
              <w:t>Engineering</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5FE3310B" w14:textId="77777777" w14:noSpellErr="1">
            <w:pPr>
              <w:cnfStyle w:val="000000100000" w:firstRow="0" w:lastRow="0" w:firstColumn="0" w:lastColumn="0" w:oddVBand="0" w:evenVBand="0" w:oddHBand="1" w:evenHBand="0" w:firstRowFirstColumn="0" w:firstRowLastColumn="0" w:lastRowFirstColumn="0" w:lastRowLastColumn="0"/>
            </w:pPr>
            <w:r w:rsidR="67B850EE">
              <w:rPr/>
              <w:t>NMEA2000</w:t>
            </w:r>
          </w:p>
        </w:tc>
      </w:tr>
      <w:tr w:rsidR="00661618" w:rsidTr="67B850EE" w14:paraId="79BD64F5"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2B634DB3" w14:textId="77777777" w14:noSpellErr="1">
            <w:r w:rsidR="67B850EE">
              <w:rPr/>
              <w:t>Furuno Rudder Reference FAP6112</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1BA889EC" w14:textId="77777777" w14:noSpellErr="1">
            <w:pPr>
              <w:cnfStyle w:val="000000000000" w:firstRow="0" w:lastRow="0" w:firstColumn="0" w:lastColumn="0" w:oddVBand="0" w:evenVBand="0" w:oddHBand="0" w:evenHBand="0" w:firstRowFirstColumn="0" w:firstRowLastColumn="0" w:lastRowFirstColumn="0" w:lastRowLastColumn="0"/>
            </w:pPr>
            <w:r w:rsidR="67B850EE">
              <w:rPr/>
              <w:t>Engineering</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2BBFD78F" w14:textId="77777777" w14:noSpellErr="1">
            <w:pPr>
              <w:cnfStyle w:val="000000000000" w:firstRow="0" w:lastRow="0" w:firstColumn="0" w:lastColumn="0" w:oddVBand="0" w:evenVBand="0" w:oddHBand="0" w:evenHBand="0" w:firstRowFirstColumn="0" w:firstRowLastColumn="0" w:lastRowFirstColumn="0" w:lastRowLastColumn="0"/>
            </w:pPr>
            <w:r w:rsidR="67B850EE">
              <w:rPr/>
              <w:t>Serial (Proprietary)</w:t>
            </w:r>
          </w:p>
        </w:tc>
      </w:tr>
      <w:tr w:rsidR="00661618" w:rsidTr="67B850EE" w14:paraId="1372EB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71D70D4D" w14:textId="77777777" w14:noSpellErr="1">
            <w:r w:rsidR="67B850EE">
              <w:rPr/>
              <w:t>Furuno DST-800MSF</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62263E61" w14:textId="77777777" w14:noSpellErr="1">
            <w:pPr>
              <w:cnfStyle w:val="000000100000" w:firstRow="0" w:lastRow="0" w:firstColumn="0" w:lastColumn="0" w:oddVBand="0" w:evenVBand="0" w:oddHBand="1" w:evenHBand="0" w:firstRowFirstColumn="0" w:firstRowLastColumn="0" w:lastRowFirstColumn="0" w:lastRowLastColumn="0"/>
            </w:pPr>
            <w:r w:rsidR="67B850EE">
              <w:rPr/>
              <w:t>Engineering</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7033EF5E" w14:textId="77777777" w14:noSpellErr="1">
            <w:pPr>
              <w:cnfStyle w:val="000000100000" w:firstRow="0" w:lastRow="0" w:firstColumn="0" w:lastColumn="0" w:oddVBand="0" w:evenVBand="0" w:oddHBand="1" w:evenHBand="0" w:firstRowFirstColumn="0" w:firstRowLastColumn="0" w:lastRowFirstColumn="0" w:lastRowLastColumn="0"/>
            </w:pPr>
            <w:r w:rsidR="67B850EE">
              <w:rPr/>
              <w:t>NMEA2000</w:t>
            </w:r>
          </w:p>
        </w:tc>
      </w:tr>
      <w:tr w:rsidR="00661618" w:rsidTr="67B850EE" w14:paraId="24540112"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3AB1108B" w14:textId="77777777" w14:noSpellErr="1">
            <w:r w:rsidR="67B850EE">
              <w:rPr/>
              <w:t>Furuno HUB101</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35D479C4" w14:textId="77777777" w14:noSpellErr="1">
            <w:pPr>
              <w:cnfStyle w:val="000000000000" w:firstRow="0" w:lastRow="0" w:firstColumn="0" w:lastColumn="0" w:oddVBand="0" w:evenVBand="0" w:oddHBand="0" w:evenHBand="0" w:firstRowFirstColumn="0" w:firstRowLastColumn="0" w:lastRowFirstColumn="0" w:lastRowLastColumn="0"/>
            </w:pPr>
            <w:r w:rsidR="67B850EE">
              <w:rPr/>
              <w:t>IT</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335022CE" w14:textId="77777777" w14:noSpellErr="1">
            <w:pPr>
              <w:cnfStyle w:val="000000000000" w:firstRow="0" w:lastRow="0" w:firstColumn="0" w:lastColumn="0" w:oddVBand="0" w:evenVBand="0" w:oddHBand="0" w:evenHBand="0" w:firstRowFirstColumn="0" w:firstRowLastColumn="0" w:lastRowFirstColumn="0" w:lastRowLastColumn="0"/>
            </w:pPr>
            <w:r w:rsidR="67B850EE">
              <w:rPr/>
              <w:t>Ethernet</w:t>
            </w:r>
          </w:p>
        </w:tc>
      </w:tr>
      <w:tr w:rsidR="00661618" w:rsidTr="67B850EE" w14:paraId="6AF57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45B9C6E9" w14:textId="77777777">
            <w:proofErr w:type="spellStart"/>
            <w:r w:rsidR="67B850EE">
              <w:rPr/>
              <w:t>Cradlepoint</w:t>
            </w:r>
            <w:proofErr w:type="spellEnd"/>
            <w:r w:rsidR="67B850EE">
              <w:rPr/>
              <w:t xml:space="preserve"> 1BR1100 Modem/Router</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0310BB67" w14:textId="77777777" w14:noSpellErr="1">
            <w:pPr>
              <w:cnfStyle w:val="000000100000" w:firstRow="0" w:lastRow="0" w:firstColumn="0" w:lastColumn="0" w:oddVBand="0" w:evenVBand="0" w:oddHBand="1" w:evenHBand="0" w:firstRowFirstColumn="0" w:firstRowLastColumn="0" w:lastRowFirstColumn="0" w:lastRowLastColumn="0"/>
            </w:pPr>
            <w:r w:rsidR="67B850EE">
              <w:rPr/>
              <w:t>IT</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33F22154" w14:textId="77777777">
            <w:pPr>
              <w:cnfStyle w:val="000000100000" w:firstRow="0" w:lastRow="0" w:firstColumn="0" w:lastColumn="0" w:oddVBand="0" w:evenVBand="0" w:oddHBand="1" w:evenHBand="0" w:firstRowFirstColumn="0" w:firstRowLastColumn="0" w:lastRowFirstColumn="0" w:lastRowLastColumn="0"/>
            </w:pPr>
            <w:proofErr w:type="spellStart"/>
            <w:r w:rsidR="67B850EE">
              <w:rPr/>
              <w:t>WiFi</w:t>
            </w:r>
            <w:proofErr w:type="spellEnd"/>
          </w:p>
        </w:tc>
      </w:tr>
      <w:tr w:rsidR="00661618" w:rsidTr="67B850EE" w14:paraId="1B9B8AC5" w14:textId="77777777">
        <w:tc>
          <w:tcPr>
            <w:cnfStyle w:val="001000000000" w:firstRow="0" w:lastRow="0" w:firstColumn="1" w:lastColumn="0" w:oddVBand="0" w:evenVBand="0" w:oddHBand="0" w:evenHBand="0" w:firstRowFirstColumn="0" w:firstRowLastColumn="0" w:lastRowFirstColumn="0" w:lastRowLastColumn="0"/>
            <w:tcW w:w="4495" w:type="dxa"/>
            <w:tcMar/>
          </w:tcPr>
          <w:p w:rsidR="00661618" w:rsidP="00170665" w:rsidRDefault="00661618" w14:paraId="659EF727" w14:textId="77777777" w14:noSpellErr="1">
            <w:r w:rsidR="67B850EE">
              <w:rPr/>
              <w:t>Email Server</w:t>
            </w:r>
          </w:p>
        </w:tc>
        <w:tc>
          <w:tcPr>
            <w:cnfStyle w:val="000000000000" w:firstRow="0" w:lastRow="0" w:firstColumn="0" w:lastColumn="0" w:oddVBand="0" w:evenVBand="0" w:oddHBand="0" w:evenHBand="0" w:firstRowFirstColumn="0" w:firstRowLastColumn="0" w:lastRowFirstColumn="0" w:lastRowLastColumn="0"/>
            <w:tcW w:w="1738" w:type="dxa"/>
            <w:tcMar/>
          </w:tcPr>
          <w:p w:rsidR="00661618" w:rsidP="00170665" w:rsidRDefault="00661618" w14:paraId="1E7C7F4B" w14:textId="77777777" w14:noSpellErr="1">
            <w:pPr>
              <w:cnfStyle w:val="000000000000" w:firstRow="0" w:lastRow="0" w:firstColumn="0" w:lastColumn="0" w:oddVBand="0" w:evenVBand="0" w:oddHBand="0" w:evenHBand="0" w:firstRowFirstColumn="0" w:firstRowLastColumn="0" w:lastRowFirstColumn="0" w:lastRowLastColumn="0"/>
            </w:pPr>
            <w:r w:rsidR="67B850EE">
              <w:rPr/>
              <w:t>IT</w:t>
            </w:r>
          </w:p>
        </w:tc>
        <w:tc>
          <w:tcPr>
            <w:cnfStyle w:val="000000000000" w:firstRow="0" w:lastRow="0" w:firstColumn="0" w:lastColumn="0" w:oddVBand="0" w:evenVBand="0" w:oddHBand="0" w:evenHBand="0" w:firstRowFirstColumn="0" w:firstRowLastColumn="0" w:lastRowFirstColumn="0" w:lastRowLastColumn="0"/>
            <w:tcW w:w="3117" w:type="dxa"/>
            <w:tcMar/>
          </w:tcPr>
          <w:p w:rsidR="00661618" w:rsidP="00170665" w:rsidRDefault="00661618" w14:paraId="292C17D8" w14:textId="77777777">
            <w:pPr>
              <w:cnfStyle w:val="000000000000" w:firstRow="0" w:lastRow="0" w:firstColumn="0" w:lastColumn="0" w:oddVBand="0" w:evenVBand="0" w:oddHBand="0" w:evenHBand="0" w:firstRowFirstColumn="0" w:firstRowLastColumn="0" w:lastRowFirstColumn="0" w:lastRowLastColumn="0"/>
            </w:pPr>
            <w:proofErr w:type="spellStart"/>
            <w:r w:rsidR="67B850EE">
              <w:rPr/>
              <w:t>WiFi</w:t>
            </w:r>
            <w:proofErr w:type="spellEnd"/>
            <w:r w:rsidR="67B850EE">
              <w:rPr/>
              <w:t>, Ethernet</w:t>
            </w:r>
          </w:p>
        </w:tc>
      </w:tr>
    </w:tbl>
    <w:p w:rsidR="00661618" w:rsidP="00661618" w:rsidRDefault="00661618" w14:paraId="39275E1D" w14:textId="77777777"/>
    <w:p w:rsidR="00A11FC8" w:rsidRDefault="00A11FC8" w14:paraId="3652615E" w14:textId="5CF6C46A">
      <w:r>
        <w:br w:type="page"/>
      </w:r>
    </w:p>
    <w:p w:rsidR="00661618" w:rsidP="00A11FC8" w:rsidRDefault="00661618" w14:paraId="1DB98DCF" w14:textId="7F93C194" w14:noSpellErr="1">
      <w:pPr>
        <w:pStyle w:val="Heading2"/>
      </w:pPr>
      <w:bookmarkStart w:name="_Toc473198250" w:id="4"/>
      <w:bookmarkStart w:name="_Toc473796995" w:id="5"/>
      <w:r>
        <w:rPr/>
        <w:lastRenderedPageBreak/>
        <w:t>Frequency Chart</w:t>
      </w:r>
      <w:bookmarkEnd w:id="4"/>
      <w:bookmarkEnd w:id="5"/>
      <w:r>
        <w:tab/>
      </w:r>
    </w:p>
    <w:p w:rsidR="00661618" w:rsidP="00661618" w:rsidRDefault="00661618" w14:paraId="72820959" w14:textId="4BBE1979" w14:noSpellErr="1">
      <w:pPr>
        <w:jc w:val="both"/>
      </w:pPr>
      <w:r>
        <w:tab/>
      </w:r>
      <w:del w:author="Tan, Jonathan [USA]" w:date="2017-01-26T14:21:00Z" w:id="6">
        <w:r w:rsidDel="00886E39">
          <w:delText>The following is a chart of relevant radio frequencies and the systems that utilize them.</w:delText>
        </w:r>
      </w:del>
      <w:r>
        <w:rPr/>
        <w:t xml:space="preserve">  Frequency ranges are non-inclusive.  </w:t>
      </w:r>
    </w:p>
    <w:tbl>
      <w:tblPr>
        <w:tblStyle w:val="GridTable4"/>
        <w:tblW w:w="0" w:type="auto"/>
        <w:tblLook w:val="04A0" w:firstRow="1" w:lastRow="0" w:firstColumn="1" w:lastColumn="0" w:noHBand="0" w:noVBand="1"/>
      </w:tblPr>
      <w:tblGrid>
        <w:gridCol w:w="3116"/>
        <w:gridCol w:w="3449"/>
        <w:gridCol w:w="2785"/>
      </w:tblGrid>
      <w:tr w:rsidR="00661618" w:rsidTr="67B850EE" w14:paraId="33DDFB6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01ADA2A8" w14:textId="77777777" w14:noSpellErr="1">
            <w:r w:rsidR="67B850EE">
              <w:rPr/>
              <w:t>Standard/Protocol</w:t>
            </w:r>
          </w:p>
        </w:tc>
        <w:tc>
          <w:tcPr>
            <w:cnfStyle w:val="000000000000" w:firstRow="0" w:lastRow="0" w:firstColumn="0" w:lastColumn="0" w:oddVBand="0" w:evenVBand="0" w:oddHBand="0" w:evenHBand="0" w:firstRowFirstColumn="0" w:firstRowLastColumn="0" w:lastRowFirstColumn="0" w:lastRowLastColumn="0"/>
            <w:tcW w:w="3449" w:type="dxa"/>
            <w:tcMar/>
          </w:tcPr>
          <w:p w:rsidRPr="00C97129" w:rsidR="00661618" w:rsidP="00170665" w:rsidRDefault="00661618" w14:paraId="7D45BC4D" w14:textId="77777777" w14:noSpellErr="1">
            <w:pPr>
              <w:cnfStyle w:val="100000000000" w:firstRow="1" w:lastRow="0" w:firstColumn="0" w:lastColumn="0" w:oddVBand="0" w:evenVBand="0" w:oddHBand="0" w:evenHBand="0" w:firstRowFirstColumn="0" w:firstRowLastColumn="0" w:lastRowFirstColumn="0" w:lastRowLastColumn="0"/>
            </w:pPr>
            <w:r w:rsidR="67B850EE">
              <w:rPr/>
              <w:t>Devices</w:t>
            </w:r>
          </w:p>
        </w:tc>
        <w:tc>
          <w:tcPr>
            <w:cnfStyle w:val="000000000000" w:firstRow="0" w:lastRow="0" w:firstColumn="0" w:lastColumn="0" w:oddVBand="0" w:evenVBand="0" w:oddHBand="0" w:evenHBand="0" w:firstRowFirstColumn="0" w:firstRowLastColumn="0" w:lastRowFirstColumn="0" w:lastRowLastColumn="0"/>
            <w:tcW w:w="2785" w:type="dxa"/>
            <w:tcMar/>
          </w:tcPr>
          <w:p w:rsidRPr="00C97129" w:rsidR="00661618" w:rsidP="00170665" w:rsidRDefault="00661618" w14:paraId="7755DBCB" w14:textId="77777777" w14:noSpellErr="1">
            <w:pPr>
              <w:cnfStyle w:val="100000000000" w:firstRow="1" w:lastRow="0" w:firstColumn="0" w:lastColumn="0" w:oddVBand="0" w:evenVBand="0" w:oddHBand="0" w:evenHBand="0" w:firstRowFirstColumn="0" w:firstRowLastColumn="0" w:lastRowFirstColumn="0" w:lastRowLastColumn="0"/>
            </w:pPr>
            <w:r w:rsidR="67B850EE">
              <w:rPr/>
              <w:t>Frequency (MHz)</w:t>
            </w:r>
          </w:p>
        </w:tc>
      </w:tr>
      <w:tr w:rsidR="00661618" w:rsidTr="67B850EE" w14:paraId="137750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66024D3F" w14:textId="77777777">
            <w:pPr>
              <w:rPr>
                <w:b w:val="0"/>
                <w:bCs w:val="0"/>
              </w:rPr>
            </w:pPr>
            <w:proofErr w:type="spellStart"/>
            <w:r w:rsidR="67B850EE">
              <w:rPr>
                <w:b w:val="0"/>
                <w:bCs w:val="0"/>
              </w:rPr>
              <w:t>WiFi</w:t>
            </w:r>
            <w:proofErr w:type="spellEnd"/>
          </w:p>
        </w:tc>
        <w:tc>
          <w:tcPr>
            <w:cnfStyle w:val="000000000000" w:firstRow="0" w:lastRow="0" w:firstColumn="0" w:lastColumn="0" w:oddVBand="0" w:evenVBand="0" w:oddHBand="0" w:evenHBand="0" w:firstRowFirstColumn="0" w:firstRowLastColumn="0" w:lastRowFirstColumn="0" w:lastRowLastColumn="0"/>
            <w:tcW w:w="3449" w:type="dxa"/>
            <w:tcMar/>
          </w:tcPr>
          <w:p w:rsidR="00661618" w:rsidP="00170665" w:rsidRDefault="00661618" w14:paraId="015A57E3" w14:textId="77777777" w14:noSpellErr="1">
            <w:pPr>
              <w:cnfStyle w:val="000000100000" w:firstRow="0" w:lastRow="0" w:firstColumn="0" w:lastColumn="0" w:oddVBand="0" w:evenVBand="0" w:oddHBand="1" w:evenHBand="0" w:firstRowFirstColumn="0" w:firstRowLastColumn="0" w:lastRowFirstColumn="0" w:lastRowLastColumn="0"/>
            </w:pPr>
            <w:r w:rsidR="67B850EE">
              <w:rPr/>
              <w:t>TZTouch2, Email Server, 1BR1100</w:t>
            </w:r>
          </w:p>
        </w:tc>
        <w:tc>
          <w:tcPr>
            <w:cnfStyle w:val="000000000000" w:firstRow="0" w:lastRow="0" w:firstColumn="0" w:lastColumn="0" w:oddVBand="0" w:evenVBand="0" w:oddHBand="0" w:evenHBand="0" w:firstRowFirstColumn="0" w:firstRowLastColumn="0" w:lastRowFirstColumn="0" w:lastRowLastColumn="0"/>
            <w:tcW w:w="2785" w:type="dxa"/>
            <w:tcMar/>
          </w:tcPr>
          <w:p w:rsidR="00661618" w:rsidP="00170665" w:rsidRDefault="00661618" w14:paraId="01EA4575" w14:textId="77777777">
            <w:pPr>
              <w:cnfStyle w:val="000000100000" w:firstRow="0" w:lastRow="0" w:firstColumn="0" w:lastColumn="0" w:oddVBand="0" w:evenVBand="0" w:oddHBand="1" w:evenHBand="0" w:firstRowFirstColumn="0" w:firstRowLastColumn="0" w:lastRowFirstColumn="0" w:lastRowLastColumn="0"/>
            </w:pPr>
            <w:r w:rsidR="67B850EE">
              <w:rPr/>
              <w:t>2400, 5000</w:t>
            </w:r>
          </w:p>
        </w:tc>
      </w:tr>
      <w:tr w:rsidR="00661618" w:rsidTr="67B850EE" w14:paraId="5CED3995" w14:textId="77777777">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63583046" w14:textId="77777777" w14:noSpellErr="1">
            <w:pPr>
              <w:rPr>
                <w:b w:val="0"/>
                <w:bCs w:val="0"/>
              </w:rPr>
            </w:pPr>
            <w:r w:rsidR="67B850EE">
              <w:rPr>
                <w:b w:val="0"/>
                <w:bCs w:val="0"/>
              </w:rPr>
              <w:t>Sirius</w:t>
            </w:r>
          </w:p>
        </w:tc>
        <w:tc>
          <w:tcPr>
            <w:cnfStyle w:val="000000000000" w:firstRow="0" w:lastRow="0" w:firstColumn="0" w:lastColumn="0" w:oddVBand="0" w:evenVBand="0" w:oddHBand="0" w:evenHBand="0" w:firstRowFirstColumn="0" w:firstRowLastColumn="0" w:lastRowFirstColumn="0" w:lastRowLastColumn="0"/>
            <w:tcW w:w="3449" w:type="dxa"/>
            <w:tcMar/>
          </w:tcPr>
          <w:p w:rsidR="00661618" w:rsidP="00170665" w:rsidRDefault="00661618" w14:paraId="4940E2F4" w14:textId="77777777" w14:noSpellErr="1">
            <w:pPr>
              <w:cnfStyle w:val="000000000000" w:firstRow="0" w:lastRow="0" w:firstColumn="0" w:lastColumn="0" w:oddVBand="0" w:evenVBand="0" w:oddHBand="0" w:evenHBand="0" w:firstRowFirstColumn="0" w:firstRowLastColumn="0" w:lastRowFirstColumn="0" w:lastRowLastColumn="0"/>
            </w:pPr>
            <w:r w:rsidR="67B850EE">
              <w:rPr/>
              <w:t>WX1, BBWX3</w:t>
            </w:r>
          </w:p>
        </w:tc>
        <w:tc>
          <w:tcPr>
            <w:cnfStyle w:val="000000000000" w:firstRow="0" w:lastRow="0" w:firstColumn="0" w:lastColumn="0" w:oddVBand="0" w:evenVBand="0" w:oddHBand="0" w:evenHBand="0" w:firstRowFirstColumn="0" w:firstRowLastColumn="0" w:lastRowFirstColumn="0" w:lastRowLastColumn="0"/>
            <w:tcW w:w="2785" w:type="dxa"/>
            <w:tcMar/>
          </w:tcPr>
          <w:p w:rsidR="00661618" w:rsidP="00170665" w:rsidRDefault="00661618" w14:paraId="594F93FD" w14:textId="77777777">
            <w:pPr>
              <w:cnfStyle w:val="000000000000" w:firstRow="0" w:lastRow="0" w:firstColumn="0" w:lastColumn="0" w:oddVBand="0" w:evenVBand="0" w:oddHBand="0" w:evenHBand="0" w:firstRowFirstColumn="0" w:firstRowLastColumn="0" w:lastRowFirstColumn="0" w:lastRowLastColumn="0"/>
            </w:pPr>
            <w:r w:rsidR="67B850EE">
              <w:rPr/>
              <w:t>2320-2332.5</w:t>
            </w:r>
          </w:p>
        </w:tc>
      </w:tr>
      <w:tr w:rsidR="00661618" w:rsidTr="67B850EE" w14:paraId="428E08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13C6FFD1" w14:textId="77777777" w14:noSpellErr="1">
            <w:pPr>
              <w:rPr>
                <w:b w:val="0"/>
                <w:bCs w:val="0"/>
              </w:rPr>
            </w:pPr>
            <w:r w:rsidR="67B850EE">
              <w:rPr>
                <w:b w:val="0"/>
                <w:bCs w:val="0"/>
              </w:rPr>
              <w:t>XM</w:t>
            </w:r>
          </w:p>
        </w:tc>
        <w:tc>
          <w:tcPr>
            <w:cnfStyle w:val="000000000000" w:firstRow="0" w:lastRow="0" w:firstColumn="0" w:lastColumn="0" w:oddVBand="0" w:evenVBand="0" w:oddHBand="0" w:evenHBand="0" w:firstRowFirstColumn="0" w:firstRowLastColumn="0" w:lastRowFirstColumn="0" w:lastRowLastColumn="0"/>
            <w:tcW w:w="3449" w:type="dxa"/>
            <w:tcMar/>
          </w:tcPr>
          <w:p w:rsidR="00661618" w:rsidP="00170665" w:rsidRDefault="00661618" w14:paraId="5450C3F9" w14:textId="77777777" w14:noSpellErr="1">
            <w:pPr>
              <w:cnfStyle w:val="000000100000" w:firstRow="0" w:lastRow="0" w:firstColumn="0" w:lastColumn="0" w:oddVBand="0" w:evenVBand="0" w:oddHBand="1" w:evenHBand="0" w:firstRowFirstColumn="0" w:firstRowLastColumn="0" w:lastRowFirstColumn="0" w:lastRowLastColumn="0"/>
            </w:pPr>
            <w:r w:rsidR="67B850EE">
              <w:rPr/>
              <w:t>Wx1, BBWX3</w:t>
            </w:r>
          </w:p>
        </w:tc>
        <w:tc>
          <w:tcPr>
            <w:cnfStyle w:val="000000000000" w:firstRow="0" w:lastRow="0" w:firstColumn="0" w:lastColumn="0" w:oddVBand="0" w:evenVBand="0" w:oddHBand="0" w:evenHBand="0" w:firstRowFirstColumn="0" w:firstRowLastColumn="0" w:lastRowFirstColumn="0" w:lastRowLastColumn="0"/>
            <w:tcW w:w="2785" w:type="dxa"/>
            <w:tcMar/>
          </w:tcPr>
          <w:p w:rsidR="00661618" w:rsidP="00170665" w:rsidRDefault="00661618" w14:paraId="397B1980" w14:textId="77777777">
            <w:pPr>
              <w:cnfStyle w:val="000000100000" w:firstRow="0" w:lastRow="0" w:firstColumn="0" w:lastColumn="0" w:oddVBand="0" w:evenVBand="0" w:oddHBand="1" w:evenHBand="0" w:firstRowFirstColumn="0" w:firstRowLastColumn="0" w:lastRowFirstColumn="0" w:lastRowLastColumn="0"/>
            </w:pPr>
            <w:r w:rsidR="67B850EE">
              <w:rPr/>
              <w:t>2332.5-2345</w:t>
            </w:r>
          </w:p>
        </w:tc>
      </w:tr>
      <w:tr w:rsidR="00661618" w:rsidTr="67B850EE" w14:paraId="6FDE6324" w14:textId="77777777">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5DE9483A" w14:textId="77777777" w14:noSpellErr="1">
            <w:pPr>
              <w:rPr>
                <w:b w:val="0"/>
                <w:bCs w:val="0"/>
              </w:rPr>
            </w:pPr>
            <w:r w:rsidR="67B850EE">
              <w:rPr>
                <w:b w:val="0"/>
                <w:bCs w:val="0"/>
              </w:rPr>
              <w:t>AIS</w:t>
            </w:r>
          </w:p>
        </w:tc>
        <w:tc>
          <w:tcPr>
            <w:cnfStyle w:val="000000000000" w:firstRow="0" w:lastRow="0" w:firstColumn="0" w:lastColumn="0" w:oddVBand="0" w:evenVBand="0" w:oddHBand="0" w:evenHBand="0" w:firstRowFirstColumn="0" w:firstRowLastColumn="0" w:lastRowFirstColumn="0" w:lastRowLastColumn="0"/>
            <w:tcW w:w="3449" w:type="dxa"/>
            <w:tcMar/>
          </w:tcPr>
          <w:p w:rsidR="00661618" w:rsidP="00170665" w:rsidRDefault="00661618" w14:paraId="5984D394" w14:textId="77777777" w14:noSpellErr="1">
            <w:pPr>
              <w:cnfStyle w:val="000000000000" w:firstRow="0" w:lastRow="0" w:firstColumn="0" w:lastColumn="0" w:oddVBand="0" w:evenVBand="0" w:oddHBand="0" w:evenHBand="0" w:firstRowFirstColumn="0" w:firstRowLastColumn="0" w:lastRowFirstColumn="0" w:lastRowLastColumn="0"/>
            </w:pPr>
            <w:r w:rsidR="67B850EE">
              <w:rPr/>
              <w:t>FA50</w:t>
            </w:r>
          </w:p>
        </w:tc>
        <w:tc>
          <w:tcPr>
            <w:cnfStyle w:val="000000000000" w:firstRow="0" w:lastRow="0" w:firstColumn="0" w:lastColumn="0" w:oddVBand="0" w:evenVBand="0" w:oddHBand="0" w:evenHBand="0" w:firstRowFirstColumn="0" w:firstRowLastColumn="0" w:lastRowFirstColumn="0" w:lastRowLastColumn="0"/>
            <w:tcW w:w="2785" w:type="dxa"/>
            <w:tcMar/>
          </w:tcPr>
          <w:p w:rsidR="00661618" w:rsidP="00170665" w:rsidRDefault="00661618" w14:paraId="57B5ADEE" w14:textId="77777777">
            <w:pPr>
              <w:cnfStyle w:val="000000000000" w:firstRow="0" w:lastRow="0" w:firstColumn="0" w:lastColumn="0" w:oddVBand="0" w:evenVBand="0" w:oddHBand="0" w:evenHBand="0" w:firstRowFirstColumn="0" w:firstRowLastColumn="0" w:lastRowFirstColumn="0" w:lastRowLastColumn="0"/>
            </w:pPr>
            <w:r>
              <w:t>162.025</w:t>
            </w:r>
          </w:p>
        </w:tc>
      </w:tr>
      <w:tr w:rsidR="00661618" w:rsidTr="67B850EE" w14:paraId="798A14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418E5A8F" w14:textId="77777777" w14:noSpellErr="1">
            <w:pPr>
              <w:rPr>
                <w:b w:val="0"/>
                <w:bCs w:val="0"/>
              </w:rPr>
            </w:pPr>
            <w:r w:rsidR="67B850EE">
              <w:rPr>
                <w:b w:val="0"/>
                <w:bCs w:val="0"/>
              </w:rPr>
              <w:t>GPS</w:t>
            </w:r>
          </w:p>
        </w:tc>
        <w:tc>
          <w:tcPr>
            <w:cnfStyle w:val="000000000000" w:firstRow="0" w:lastRow="0" w:firstColumn="0" w:lastColumn="0" w:oddVBand="0" w:evenVBand="0" w:oddHBand="0" w:evenHBand="0" w:firstRowFirstColumn="0" w:firstRowLastColumn="0" w:lastRowFirstColumn="0" w:lastRowLastColumn="0"/>
            <w:tcW w:w="3449" w:type="dxa"/>
            <w:tcMar/>
          </w:tcPr>
          <w:p w:rsidR="00661618" w:rsidP="00170665" w:rsidRDefault="00661618" w14:paraId="0D34EACE" w14:textId="77777777" w14:noSpellErr="1">
            <w:pPr>
              <w:cnfStyle w:val="000000100000" w:firstRow="0" w:lastRow="0" w:firstColumn="0" w:lastColumn="0" w:oddVBand="0" w:evenVBand="0" w:oddHBand="1" w:evenHBand="0" w:firstRowFirstColumn="0" w:firstRowLastColumn="0" w:lastRowFirstColumn="0" w:lastRowLastColumn="0"/>
            </w:pPr>
            <w:r w:rsidR="67B850EE">
              <w:rPr/>
              <w:t>GPA017, GP330B, FA50, 220WX, TZTouch2</w:t>
            </w:r>
          </w:p>
        </w:tc>
        <w:tc>
          <w:tcPr>
            <w:cnfStyle w:val="000000000000" w:firstRow="0" w:lastRow="0" w:firstColumn="0" w:lastColumn="0" w:oddVBand="0" w:evenVBand="0" w:oddHBand="0" w:evenHBand="0" w:firstRowFirstColumn="0" w:firstRowLastColumn="0" w:lastRowFirstColumn="0" w:lastRowLastColumn="0"/>
            <w:tcW w:w="2785" w:type="dxa"/>
            <w:tcMar/>
          </w:tcPr>
          <w:p w:rsidR="00661618" w:rsidP="00170665" w:rsidRDefault="00661618" w14:paraId="4220A5EC" w14:textId="77777777" w14:noSpellErr="1">
            <w:pPr>
              <w:cnfStyle w:val="000000100000" w:firstRow="0" w:lastRow="0" w:firstColumn="0" w:lastColumn="0" w:oddVBand="0" w:evenVBand="0" w:oddHBand="1" w:evenHBand="0" w:firstRowFirstColumn="0" w:firstRowLastColumn="0" w:lastRowFirstColumn="0" w:lastRowLastColumn="0"/>
            </w:pPr>
            <w:r w:rsidR="67B850EE">
              <w:rPr/>
              <w:t>1575.42 (L1)</w:t>
            </w:r>
          </w:p>
        </w:tc>
      </w:tr>
      <w:tr w:rsidR="00661618" w:rsidTr="67B850EE" w14:paraId="16AF6E15" w14:textId="77777777">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413B43FE" w14:textId="77777777" w14:noSpellErr="1">
            <w:pPr>
              <w:rPr>
                <w:b w:val="0"/>
                <w:bCs w:val="0"/>
              </w:rPr>
            </w:pPr>
            <w:r w:rsidR="67B850EE">
              <w:rPr>
                <w:b w:val="0"/>
                <w:bCs w:val="0"/>
              </w:rPr>
              <w:t>LTE</w:t>
            </w:r>
          </w:p>
        </w:tc>
        <w:tc>
          <w:tcPr>
            <w:cnfStyle w:val="000000000000" w:firstRow="0" w:lastRow="0" w:firstColumn="0" w:lastColumn="0" w:oddVBand="0" w:evenVBand="0" w:oddHBand="0" w:evenHBand="0" w:firstRowFirstColumn="0" w:firstRowLastColumn="0" w:lastRowFirstColumn="0" w:lastRowLastColumn="0"/>
            <w:tcW w:w="3449" w:type="dxa"/>
            <w:tcMar/>
          </w:tcPr>
          <w:p w:rsidR="00661618" w:rsidP="00170665" w:rsidRDefault="00661618" w14:paraId="19AC40D1" w14:textId="77777777" w14:noSpellErr="1">
            <w:pPr>
              <w:cnfStyle w:val="000000000000" w:firstRow="0" w:lastRow="0" w:firstColumn="0" w:lastColumn="0" w:oddVBand="0" w:evenVBand="0" w:oddHBand="0" w:evenHBand="0" w:firstRowFirstColumn="0" w:firstRowLastColumn="0" w:lastRowFirstColumn="0" w:lastRowLastColumn="0"/>
            </w:pPr>
            <w:r w:rsidR="67B850EE">
              <w:rPr/>
              <w:t>1BR1100</w:t>
            </w:r>
          </w:p>
        </w:tc>
        <w:tc>
          <w:tcPr>
            <w:cnfStyle w:val="000000000000" w:firstRow="0" w:lastRow="0" w:firstColumn="0" w:lastColumn="0" w:oddVBand="0" w:evenVBand="0" w:oddHBand="0" w:evenHBand="0" w:firstRowFirstColumn="0" w:firstRowLastColumn="0" w:lastRowFirstColumn="0" w:lastRowLastColumn="0"/>
            <w:tcW w:w="2785" w:type="dxa"/>
            <w:tcMar/>
          </w:tcPr>
          <w:p w:rsidR="00661618" w:rsidP="00170665" w:rsidRDefault="00661618" w14:paraId="003F47BB" w14:textId="77777777">
            <w:pPr>
              <w:cnfStyle w:val="000000000000" w:firstRow="0" w:lastRow="0" w:firstColumn="0" w:lastColumn="0" w:oddVBand="0" w:evenVBand="0" w:oddHBand="0" w:evenHBand="0" w:firstRowFirstColumn="0" w:firstRowLastColumn="0" w:lastRowFirstColumn="0" w:lastRowLastColumn="0"/>
            </w:pPr>
            <w:r w:rsidR="67B850EE">
              <w:rPr/>
              <w:t>2500-2690</w:t>
            </w:r>
          </w:p>
        </w:tc>
      </w:tr>
      <w:tr w:rsidR="00661618" w:rsidTr="67B850EE" w14:paraId="3F897B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Mar/>
          </w:tcPr>
          <w:p w:rsidRPr="00C97129" w:rsidR="00661618" w:rsidP="00170665" w:rsidRDefault="00661618" w14:paraId="631EE85B" w14:textId="77777777" w14:noSpellErr="1">
            <w:pPr>
              <w:rPr>
                <w:b w:val="0"/>
                <w:bCs w:val="0"/>
              </w:rPr>
            </w:pPr>
            <w:r w:rsidR="67B850EE">
              <w:rPr>
                <w:b w:val="0"/>
                <w:bCs w:val="0"/>
              </w:rPr>
              <w:t>RADAR</w:t>
            </w:r>
          </w:p>
        </w:tc>
        <w:tc>
          <w:tcPr>
            <w:cnfStyle w:val="000000000000" w:firstRow="0" w:lastRow="0" w:firstColumn="0" w:lastColumn="0" w:oddVBand="0" w:evenVBand="0" w:oddHBand="0" w:evenHBand="0" w:firstRowFirstColumn="0" w:firstRowLastColumn="0" w:lastRowFirstColumn="0" w:lastRowLastColumn="0"/>
            <w:tcW w:w="3449" w:type="dxa"/>
            <w:tcMar/>
          </w:tcPr>
          <w:p w:rsidR="00661618" w:rsidP="00170665" w:rsidRDefault="00661618" w14:paraId="33C4D344" w14:textId="77777777" w14:noSpellErr="1">
            <w:pPr>
              <w:cnfStyle w:val="000000100000" w:firstRow="0" w:lastRow="0" w:firstColumn="0" w:lastColumn="0" w:oddVBand="0" w:evenVBand="0" w:oddHBand="1" w:evenHBand="0" w:firstRowFirstColumn="0" w:firstRowLastColumn="0" w:lastRowFirstColumn="0" w:lastRowLastColumn="0"/>
            </w:pPr>
            <w:r w:rsidR="67B850EE">
              <w:rPr/>
              <w:t>DRS4d-NXT</w:t>
            </w:r>
          </w:p>
        </w:tc>
        <w:tc>
          <w:tcPr>
            <w:cnfStyle w:val="000000000000" w:firstRow="0" w:lastRow="0" w:firstColumn="0" w:lastColumn="0" w:oddVBand="0" w:evenVBand="0" w:oddHBand="0" w:evenHBand="0" w:firstRowFirstColumn="0" w:firstRowLastColumn="0" w:lastRowFirstColumn="0" w:lastRowLastColumn="0"/>
            <w:tcW w:w="2785" w:type="dxa"/>
            <w:tcMar/>
          </w:tcPr>
          <w:p w:rsidR="00661618" w:rsidP="00170665" w:rsidRDefault="00661618" w14:paraId="20E9AC73" w14:textId="77777777">
            <w:pPr>
              <w:cnfStyle w:val="000000100000" w:firstRow="0" w:lastRow="0" w:firstColumn="0" w:lastColumn="0" w:oddVBand="0" w:evenVBand="0" w:oddHBand="1" w:evenHBand="0" w:firstRowFirstColumn="0" w:firstRowLastColumn="0" w:lastRowFirstColumn="0" w:lastRowLastColumn="0"/>
            </w:pPr>
            <w:r w:rsidR="67B850EE">
              <w:rPr/>
              <w:t>9380, 9400, 9420, 9440</w:t>
            </w:r>
          </w:p>
        </w:tc>
      </w:tr>
    </w:tbl>
    <w:p w:rsidR="00661618" w:rsidP="00661618" w:rsidRDefault="00661618" w14:paraId="18657173" w14:textId="373E75BF" w14:noSpellErr="1">
      <w:pPr>
        <w:pStyle w:val="Heading2"/>
      </w:pPr>
      <w:bookmarkStart w:name="_Toc473796996" w:id="7"/>
      <w:r>
        <w:rPr/>
        <w:t xml:space="preserve">IT </w:t>
      </w:r>
      <w:r w:rsidR="00931009">
        <w:rPr/>
        <w:t>Network</w:t>
      </w:r>
      <w:bookmarkEnd w:id="7"/>
    </w:p>
    <w:p w:rsidR="00661618" w:rsidP="00661618" w:rsidRDefault="00661618" w14:paraId="06BDFD88" w14:textId="3DC7DD66" w14:noSpellErr="1">
      <w:r>
        <w:tab/>
      </w:r>
      <w:r>
        <w:rPr/>
        <w:t>The following lists the IPV4 addresses, hardware ad</w:t>
      </w:r>
      <w:r w:rsidR="00FA51F8">
        <w:rPr/>
        <w:t>dresses, and open ports for both networks.</w:t>
      </w:r>
      <w:bookmarkStart w:name="_GoBack" w:id="8"/>
      <w:bookmarkEnd w:id="8"/>
    </w:p>
    <w:tbl>
      <w:tblPr>
        <w:tblStyle w:val="GridTable4"/>
        <w:tblW w:w="0" w:type="auto"/>
        <w:tblLook w:val="04A0" w:firstRow="1" w:lastRow="0" w:firstColumn="1" w:lastColumn="0" w:noHBand="0" w:noVBand="1"/>
      </w:tblPr>
      <w:tblGrid>
        <w:gridCol w:w="2337"/>
        <w:gridCol w:w="2337"/>
        <w:gridCol w:w="2338"/>
        <w:gridCol w:w="2338"/>
      </w:tblGrid>
      <w:tr w:rsidR="00661618" w:rsidTr="67B850EE" w14:paraId="6476AA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Mar/>
          </w:tcPr>
          <w:p w:rsidR="00661618" w:rsidP="00170665" w:rsidRDefault="00661618" w14:paraId="41B3F916" w14:textId="77777777" w14:noSpellErr="1">
            <w:r w:rsidR="67B850EE">
              <w:rPr/>
              <w:t>Hardware</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3067A10D" w14:textId="77777777" w14:noSpellErr="1">
            <w:pPr>
              <w:cnfStyle w:val="100000000000" w:firstRow="1" w:lastRow="0" w:firstColumn="0" w:lastColumn="0" w:oddVBand="0" w:evenVBand="0" w:oddHBand="0" w:evenHBand="0" w:firstRowFirstColumn="0" w:firstRowLastColumn="0" w:lastRowFirstColumn="0" w:lastRowLastColumn="0"/>
            </w:pPr>
            <w:r w:rsidR="67B850EE">
              <w:rPr/>
              <w:t>IPV4 Address</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129A4452" w14:textId="77777777" w14:noSpellErr="1">
            <w:pPr>
              <w:cnfStyle w:val="100000000000" w:firstRow="1" w:lastRow="0" w:firstColumn="0" w:lastColumn="0" w:oddVBand="0" w:evenVBand="0" w:oddHBand="0" w:evenHBand="0" w:firstRowFirstColumn="0" w:firstRowLastColumn="0" w:lastRowFirstColumn="0" w:lastRowLastColumn="0"/>
            </w:pPr>
            <w:r w:rsidR="67B850EE">
              <w:rPr/>
              <w:t>Hardware Address</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433BB40A" w14:textId="77777777" w14:noSpellErr="1">
            <w:pPr>
              <w:cnfStyle w:val="100000000000" w:firstRow="1" w:lastRow="0" w:firstColumn="0" w:lastColumn="0" w:oddVBand="0" w:evenVBand="0" w:oddHBand="0" w:evenHBand="0" w:firstRowFirstColumn="0" w:firstRowLastColumn="0" w:lastRowFirstColumn="0" w:lastRowLastColumn="0"/>
            </w:pPr>
            <w:r w:rsidR="67B850EE">
              <w:rPr/>
              <w:t>Open Ports (TCP)</w:t>
            </w:r>
          </w:p>
        </w:tc>
      </w:tr>
      <w:tr w:rsidR="00661618" w:rsidTr="67B850EE" w14:paraId="4F025D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Mar/>
          </w:tcPr>
          <w:p w:rsidRPr="00C97129" w:rsidR="00661618" w:rsidP="00170665" w:rsidRDefault="00661618" w14:paraId="377B3D38" w14:textId="77777777" w14:noSpellErr="1">
            <w:pPr>
              <w:rPr>
                <w:b w:val="0"/>
                <w:bCs w:val="0"/>
              </w:rPr>
            </w:pPr>
            <w:r w:rsidR="67B850EE">
              <w:rPr>
                <w:b w:val="0"/>
                <w:bCs w:val="0"/>
              </w:rPr>
              <w:t>1BR1100</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0DE8696F" w14:textId="77777777">
            <w:pPr>
              <w:cnfStyle w:val="000000100000" w:firstRow="0" w:lastRow="0" w:firstColumn="0" w:lastColumn="0" w:oddVBand="0" w:evenVBand="0" w:oddHBand="1" w:evenHBand="0" w:firstRowFirstColumn="0" w:firstRowLastColumn="0" w:lastRowFirstColumn="0" w:lastRowLastColumn="0"/>
            </w:pPr>
            <w:r w:rsidR="67B850EE">
              <w:rPr/>
              <w:t>192.168.0.1</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AA01B7" w14:paraId="282183DE" w14:textId="782DD484" w14:noSpellErr="1">
            <w:pPr>
              <w:cnfStyle w:val="000000100000" w:firstRow="0" w:lastRow="0" w:firstColumn="0" w:lastColumn="0" w:oddVBand="0" w:evenVBand="0" w:oddHBand="1" w:evenHBand="0" w:firstRowFirstColumn="0" w:firstRowLastColumn="0" w:lastRowFirstColumn="0" w:lastRowLastColumn="0"/>
            </w:pPr>
            <w:r w:rsidR="67B850EE">
              <w:rPr/>
              <w:t>00</w:t>
            </w:r>
            <w:r w:rsidR="67B850EE">
              <w:rPr/>
              <w:t>:30:44:26:25:96</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28CCAC7F" w14:textId="77777777">
            <w:pPr>
              <w:cnfStyle w:val="000000100000" w:firstRow="0" w:lastRow="0" w:firstColumn="0" w:lastColumn="0" w:oddVBand="0" w:evenVBand="0" w:oddHBand="1" w:evenHBand="0" w:firstRowFirstColumn="0" w:firstRowLastColumn="0" w:lastRowFirstColumn="0" w:lastRowLastColumn="0"/>
            </w:pPr>
            <w:r w:rsidR="67B850EE">
              <w:rPr/>
              <w:t>22, 53, 80, 443</w:t>
            </w:r>
          </w:p>
        </w:tc>
      </w:tr>
      <w:tr w:rsidR="00661618" w:rsidTr="67B850EE" w14:paraId="2F801ECA" w14:textId="77777777">
        <w:tc>
          <w:tcPr>
            <w:cnfStyle w:val="001000000000" w:firstRow="0" w:lastRow="0" w:firstColumn="1" w:lastColumn="0" w:oddVBand="0" w:evenVBand="0" w:oddHBand="0" w:evenHBand="0" w:firstRowFirstColumn="0" w:firstRowLastColumn="0" w:lastRowFirstColumn="0" w:lastRowLastColumn="0"/>
            <w:tcW w:w="2337" w:type="dxa"/>
            <w:tcMar/>
          </w:tcPr>
          <w:p w:rsidR="00661618" w:rsidP="00170665" w:rsidRDefault="00661618" w14:paraId="28CDB224" w14:textId="77777777" w14:noSpellErr="1">
            <w:r w:rsidR="67B850EE">
              <w:rPr>
                <w:b w:val="0"/>
                <w:bCs w:val="0"/>
              </w:rPr>
              <w:t>TZTouch2</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7637D6B5" w14:textId="77777777">
            <w:pPr>
              <w:cnfStyle w:val="000000000000" w:firstRow="0" w:lastRow="0" w:firstColumn="0" w:lastColumn="0" w:oddVBand="0" w:evenVBand="0" w:oddHBand="0" w:evenHBand="0" w:firstRowFirstColumn="0" w:firstRowLastColumn="0" w:lastRowFirstColumn="0" w:lastRowLastColumn="0"/>
            </w:pPr>
            <w:r w:rsidR="67B850EE">
              <w:rPr/>
              <w:t>192.168.0.100</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5734D078" w14:textId="77777777" w14:noSpellErr="1">
            <w:pPr>
              <w:cnfStyle w:val="000000000000" w:firstRow="0" w:lastRow="0" w:firstColumn="0" w:lastColumn="0" w:oddVBand="0" w:evenVBand="0" w:oddHBand="0" w:evenHBand="0" w:firstRowFirstColumn="0" w:firstRowLastColumn="0" w:lastRowFirstColumn="0" w:lastRowLastColumn="0"/>
            </w:pPr>
            <w:r w:rsidR="67B850EE">
              <w:rPr/>
              <w:t>00:40:9d:7f:67:70</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202E6908" w14:textId="77777777">
            <w:pPr>
              <w:cnfStyle w:val="000000000000" w:firstRow="0" w:lastRow="0" w:firstColumn="0" w:lastColumn="0" w:oddVBand="0" w:evenVBand="0" w:oddHBand="0" w:evenHBand="0" w:firstRowFirstColumn="0" w:firstRowLastColumn="0" w:lastRowFirstColumn="0" w:lastRowLastColumn="0"/>
            </w:pPr>
            <w:r w:rsidR="67B850EE">
              <w:rPr/>
              <w:t>10010, 10023, 10112-10116, 10128, 10129, 10131, 10132, 20010, 20045, 20101</w:t>
            </w:r>
          </w:p>
        </w:tc>
      </w:tr>
      <w:tr w:rsidR="00661618" w:rsidTr="67B850EE" w14:paraId="3D5427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Mar/>
          </w:tcPr>
          <w:p w:rsidRPr="00C97129" w:rsidR="00661618" w:rsidP="00170665" w:rsidRDefault="00AE72D9" w14:paraId="6129FEC7" w14:textId="037CC2D8" w14:noSpellErr="1">
            <w:pPr>
              <w:rPr>
                <w:b w:val="0"/>
                <w:bCs w:val="0"/>
              </w:rPr>
            </w:pPr>
            <w:ins w:author="Tan, Jonathan [USA]" w:date="2017-01-26T14:00:00Z" w:id="9">
              <w:r>
                <w:rPr>
                  <w:b w:val="0"/>
                  <w:bCs w:val="0"/>
                </w:rPr>
                <w:t>Windows Server 2012 Exchange Server</w:t>
              </w:r>
            </w:ins>
            <w:del w:author="Tan, Jonathan [USA]" w:date="2017-01-26T14:00:00Z" w:id="10">
              <w:r w:rsidDel="00547888" w:rsidR="00661618">
                <w:rPr>
                  <w:b w:val="0"/>
                </w:rPr>
                <w:delText>Email Server</w:delText>
              </w:r>
            </w:del>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547888" w14:paraId="231FF881" w14:textId="0F1866A4">
            <w:pPr>
              <w:cnfStyle w:val="000000100000" w:firstRow="0" w:lastRow="0" w:firstColumn="0" w:lastColumn="0" w:oddVBand="0" w:evenVBand="0" w:oddHBand="1" w:evenHBand="0" w:firstRowFirstColumn="0" w:firstRowLastColumn="0" w:lastRowFirstColumn="0" w:lastRowLastColumn="0"/>
            </w:pPr>
            <w:r w:rsidR="67B850EE">
              <w:rPr/>
              <w:t>10.0.0.4</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547888" w14:paraId="1C8D2908" w14:textId="2790D4FB" w14:noSpellErr="1">
            <w:pPr>
              <w:cnfStyle w:val="000000100000" w:firstRow="0" w:lastRow="0" w:firstColumn="0" w:lastColumn="0" w:oddVBand="0" w:evenVBand="0" w:oddHBand="1" w:evenHBand="0" w:firstRowFirstColumn="0" w:firstRowLastColumn="0" w:lastRowFirstColumn="0" w:lastRowLastColumn="0"/>
            </w:pPr>
            <w:r w:rsidR="67B850EE">
              <w:rPr/>
              <w:t>08:00:27:05:41:</w:t>
            </w:r>
            <w:commentRangeStart w:id="11"/>
            <w:r w:rsidR="67B850EE">
              <w:rPr/>
              <w:t>14</w:t>
            </w:r>
            <w:commentRangeEnd w:id="11"/>
            <w:r>
              <w:rPr>
                <w:rStyle w:val="CommentReference"/>
              </w:rPr>
              <w:commentReference w:id="11"/>
            </w:r>
          </w:p>
        </w:tc>
        <w:tc>
          <w:tcPr>
            <w:cnfStyle w:val="000000000000" w:firstRow="0" w:lastRow="0" w:firstColumn="0" w:lastColumn="0" w:oddVBand="0" w:evenVBand="0" w:oddHBand="0" w:evenHBand="0" w:firstRowFirstColumn="0" w:firstRowLastColumn="0" w:lastRowFirstColumn="0" w:lastRowLastColumn="0"/>
            <w:tcW w:w="2338" w:type="dxa"/>
            <w:tcMar/>
          </w:tcPr>
          <w:p w:rsidR="00AE72D9" w:rsidP="00170665" w:rsidRDefault="007C34F5" w14:paraId="6E6BEC46" w14:textId="066B6F12">
            <w:pPr>
              <w:cnfStyle w:val="000000100000" w:firstRow="0" w:lastRow="0" w:firstColumn="0" w:lastColumn="0" w:oddVBand="0" w:evenVBand="0" w:oddHBand="1" w:evenHBand="0" w:firstRowFirstColumn="0" w:firstRowLastColumn="0" w:lastRowFirstColumn="0" w:lastRowLastColumn="0"/>
            </w:pPr>
            <w:r w:rsidR="67B850EE">
              <w:rPr/>
              <w:t>25, 80, 81, 135, 389, 443, 444,445, 465, 475, 587, 593, 636, 717, 808, 890, 1801, 2103, 2105, 2107, 2525,5060</w:t>
            </w:r>
          </w:p>
        </w:tc>
      </w:tr>
      <w:tr w:rsidR="00AE72D9" w:rsidTr="67B850EE" w14:paraId="1CA525A4" w14:textId="77777777">
        <w:trPr>
          <w:ins w:author="Tan, Jonathan [USA]" w:date="2017-01-26T14:01:00Z" w:id="12"/>
        </w:trPr>
        <w:tc>
          <w:tcPr>
            <w:cnfStyle w:val="001000000000" w:firstRow="0" w:lastRow="0" w:firstColumn="1" w:lastColumn="0" w:oddVBand="0" w:evenVBand="0" w:oddHBand="0" w:evenHBand="0" w:firstRowFirstColumn="0" w:firstRowLastColumn="0" w:lastRowFirstColumn="0" w:lastRowLastColumn="0"/>
            <w:tcW w:w="2337" w:type="dxa"/>
            <w:tcMar/>
          </w:tcPr>
          <w:p w:rsidR="00AE72D9" w:rsidP="00170665" w:rsidRDefault="00AE72D9" w14:paraId="766F226C" w14:textId="562F862A" w14:noSpellErr="1">
            <w:pPr>
              <w:rPr>
                <w:b w:val="0"/>
                <w:bCs w:val="0"/>
              </w:rPr>
            </w:pPr>
            <w:ins w:author="Tan, Jonathan [USA]" w:date="2017-01-26T14:01:00Z" w:id="14">
              <w:r>
                <w:rPr>
                  <w:b w:val="0"/>
                  <w:bCs w:val="0"/>
                </w:rPr>
                <w:t>Email Server Host Laptop</w:t>
              </w:r>
            </w:ins>
          </w:p>
        </w:tc>
        <w:tc>
          <w:tcPr>
            <w:cnfStyle w:val="000000000000" w:firstRow="0" w:lastRow="0" w:firstColumn="0" w:lastColumn="0" w:oddVBand="0" w:evenVBand="0" w:oddHBand="0" w:evenHBand="0" w:firstRowFirstColumn="0" w:firstRowLastColumn="0" w:lastRowFirstColumn="0" w:lastRowLastColumn="0"/>
            <w:tcW w:w="2337" w:type="dxa"/>
            <w:tcMar/>
          </w:tcPr>
          <w:p w:rsidR="00AE72D9" w:rsidP="00170665" w:rsidRDefault="00AE72D9" w14:paraId="2088780E" w14:textId="60D3A957">
            <w:pPr>
              <w:cnfStyle w:val="000000000000" w:firstRow="0" w:lastRow="0" w:firstColumn="0" w:lastColumn="0" w:oddVBand="0" w:evenVBand="0" w:oddHBand="0" w:evenHBand="0" w:firstRowFirstColumn="0" w:firstRowLastColumn="0" w:lastRowFirstColumn="0" w:lastRowLastColumn="0"/>
              <w:rPr>
                <w:ins w:author="Tan, Jonathan [USA]" w:date="2017-01-26T14:01:00Z" w:id="15"/>
              </w:rPr>
            </w:pPr>
            <w:ins w:author="Tan, Jonathan [USA]" w:date="2017-01-26T14:01:00Z" w:id="16">
              <w:r>
                <w:rPr/>
                <w:t>10.0.0.3</w:t>
              </w:r>
            </w:ins>
          </w:p>
        </w:tc>
        <w:tc>
          <w:tcPr>
            <w:cnfStyle w:val="000000000000" w:firstRow="0" w:lastRow="0" w:firstColumn="0" w:lastColumn="0" w:oddVBand="0" w:evenVBand="0" w:oddHBand="0" w:evenHBand="0" w:firstRowFirstColumn="0" w:firstRowLastColumn="0" w:lastRowFirstColumn="0" w:lastRowLastColumn="0"/>
            <w:tcW w:w="2338" w:type="dxa"/>
            <w:tcMar/>
          </w:tcPr>
          <w:p w:rsidR="00AE72D9" w:rsidP="00170665" w:rsidRDefault="00AE72D9" w14:paraId="2E727D70" w14:textId="51FC018C" w14:noSpellErr="1">
            <w:pPr>
              <w:cnfStyle w:val="000000000000" w:firstRow="0" w:lastRow="0" w:firstColumn="0" w:lastColumn="0" w:oddVBand="0" w:evenVBand="0" w:oddHBand="0" w:evenHBand="0" w:firstRowFirstColumn="0" w:firstRowLastColumn="0" w:lastRowFirstColumn="0" w:lastRowLastColumn="0"/>
              <w:rPr>
                <w:ins w:author="Tan, Jonathan [USA]" w:date="2017-01-26T14:01:00Z" w:id="17"/>
              </w:rPr>
            </w:pPr>
            <w:ins w:author="Tan, Jonathan [USA]" w:date="2017-01-26T14:01:00Z" w:id="18">
              <w:r>
                <w:rPr/>
                <w:t>58:fb:84:57:41:26</w:t>
              </w:r>
            </w:ins>
          </w:p>
        </w:tc>
        <w:tc>
          <w:tcPr>
            <w:cnfStyle w:val="000000000000" w:firstRow="0" w:lastRow="0" w:firstColumn="0" w:lastColumn="0" w:oddVBand="0" w:evenVBand="0" w:oddHBand="0" w:evenHBand="0" w:firstRowFirstColumn="0" w:firstRowLastColumn="0" w:lastRowFirstColumn="0" w:lastRowLastColumn="0"/>
            <w:tcW w:w="2338" w:type="dxa"/>
            <w:tcMar/>
          </w:tcPr>
          <w:p w:rsidR="00AE72D9" w:rsidP="00170665" w:rsidRDefault="008F6360" w14:paraId="79430F0C" w14:textId="2D3673EE">
            <w:pPr>
              <w:cnfStyle w:val="000000000000" w:firstRow="0" w:lastRow="0" w:firstColumn="0" w:lastColumn="0" w:oddVBand="0" w:evenVBand="0" w:oddHBand="0" w:evenHBand="0" w:firstRowFirstColumn="0" w:firstRowLastColumn="0" w:lastRowFirstColumn="0" w:lastRowLastColumn="0"/>
              <w:rPr>
                <w:ins w:author="Tan, Jonathan [USA]" w:date="2017-01-26T14:01:00Z" w:id="19"/>
              </w:rPr>
            </w:pPr>
            <w:r w:rsidR="67B850EE">
              <w:rPr/>
              <w:t>1316, 1925, 826, 1298, 31893</w:t>
            </w:r>
          </w:p>
        </w:tc>
      </w:tr>
    </w:tbl>
    <w:p w:rsidR="00661618" w:rsidP="00FA51F8" w:rsidRDefault="00931009" w14:paraId="16D32D67" w14:textId="1A11EBFA" w14:noSpellErr="1">
      <w:pPr>
        <w:pStyle w:val="Heading2"/>
      </w:pPr>
      <w:bookmarkStart w:name="_Toc473796997" w:id="20"/>
      <w:r>
        <w:rPr/>
        <w:t>Voyage Network</w:t>
      </w:r>
      <w:bookmarkEnd w:id="20"/>
    </w:p>
    <w:tbl>
      <w:tblPr>
        <w:tblStyle w:val="GridTable4"/>
        <w:tblW w:w="0" w:type="auto"/>
        <w:tblLook w:val="04A0" w:firstRow="1" w:lastRow="0" w:firstColumn="1" w:lastColumn="0" w:noHBand="0" w:noVBand="1"/>
      </w:tblPr>
      <w:tblGrid>
        <w:gridCol w:w="2337"/>
        <w:gridCol w:w="2337"/>
        <w:gridCol w:w="2338"/>
        <w:gridCol w:w="2338"/>
      </w:tblGrid>
      <w:tr w:rsidR="00661618" w:rsidTr="67B850EE" w14:paraId="28E52E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Mar/>
          </w:tcPr>
          <w:p w:rsidR="00661618" w:rsidP="00170665" w:rsidRDefault="00661618" w14:paraId="3E818496" w14:textId="77777777" w14:noSpellErr="1">
            <w:r w:rsidR="67B850EE">
              <w:rPr/>
              <w:t>Hardware</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09C842DD" w14:textId="77777777" w14:noSpellErr="1">
            <w:pPr>
              <w:cnfStyle w:val="100000000000" w:firstRow="1" w:lastRow="0" w:firstColumn="0" w:lastColumn="0" w:oddVBand="0" w:evenVBand="0" w:oddHBand="0" w:evenHBand="0" w:firstRowFirstColumn="0" w:firstRowLastColumn="0" w:lastRowFirstColumn="0" w:lastRowLastColumn="0"/>
            </w:pPr>
            <w:r w:rsidR="67B850EE">
              <w:rPr/>
              <w:t>IPV4 Address</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62B9DFFD" w14:textId="77777777" w14:noSpellErr="1">
            <w:pPr>
              <w:cnfStyle w:val="100000000000" w:firstRow="1" w:lastRow="0" w:firstColumn="0" w:lastColumn="0" w:oddVBand="0" w:evenVBand="0" w:oddHBand="0" w:evenHBand="0" w:firstRowFirstColumn="0" w:firstRowLastColumn="0" w:lastRowFirstColumn="0" w:lastRowLastColumn="0"/>
            </w:pPr>
            <w:r w:rsidR="67B850EE">
              <w:rPr/>
              <w:t>Hardware Address</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0FD2E699" w14:textId="77777777" w14:noSpellErr="1">
            <w:pPr>
              <w:cnfStyle w:val="100000000000" w:firstRow="1" w:lastRow="0" w:firstColumn="0" w:lastColumn="0" w:oddVBand="0" w:evenVBand="0" w:oddHBand="0" w:evenHBand="0" w:firstRowFirstColumn="0" w:firstRowLastColumn="0" w:lastRowFirstColumn="0" w:lastRowLastColumn="0"/>
            </w:pPr>
            <w:r w:rsidR="67B850EE">
              <w:rPr/>
              <w:t>Open Ports (TCP)</w:t>
            </w:r>
          </w:p>
        </w:tc>
      </w:tr>
      <w:tr w:rsidR="00661618" w:rsidTr="67B850EE" w14:paraId="7E5DDC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Mar/>
          </w:tcPr>
          <w:p w:rsidRPr="00C97129" w:rsidR="00661618" w:rsidP="00170665" w:rsidRDefault="00661618" w14:paraId="7B342527" w14:textId="77777777" w14:noSpellErr="1">
            <w:pPr>
              <w:rPr>
                <w:b w:val="0"/>
                <w:bCs w:val="0"/>
              </w:rPr>
            </w:pPr>
            <w:r w:rsidR="67B850EE">
              <w:rPr>
                <w:b w:val="0"/>
                <w:bCs w:val="0"/>
              </w:rPr>
              <w:t>TZTouch2</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1A824387" w14:textId="77777777">
            <w:pPr>
              <w:cnfStyle w:val="000000100000" w:firstRow="0" w:lastRow="0" w:firstColumn="0" w:lastColumn="0" w:oddVBand="0" w:evenVBand="0" w:oddHBand="1" w:evenHBand="0" w:firstRowFirstColumn="0" w:firstRowLastColumn="0" w:lastRowFirstColumn="0" w:lastRowLastColumn="0"/>
            </w:pPr>
            <w:r w:rsidR="67B850EE">
              <w:rPr/>
              <w:t>172.31.252.1</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12655D59" w14:textId="77777777" w14:noSpellErr="1">
            <w:pPr>
              <w:cnfStyle w:val="000000100000" w:firstRow="0" w:lastRow="0" w:firstColumn="0" w:lastColumn="0" w:oddVBand="0" w:evenVBand="0" w:oddHBand="1" w:evenHBand="0" w:firstRowFirstColumn="0" w:firstRowLastColumn="0" w:lastRowFirstColumn="0" w:lastRowLastColumn="0"/>
            </w:pPr>
            <w:r w:rsidR="67B850EE">
              <w:rPr/>
              <w:t>00:40:9d:7f:67:70</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55BAE7DD" w14:textId="0EDAC508">
            <w:pPr>
              <w:cnfStyle w:val="000000100000" w:firstRow="0" w:lastRow="0" w:firstColumn="0" w:lastColumn="0" w:oddVBand="0" w:evenVBand="0" w:oddHBand="1" w:evenHBand="0" w:firstRowFirstColumn="0" w:firstRowLastColumn="0" w:lastRowFirstColumn="0" w:lastRowLastColumn="0"/>
            </w:pPr>
            <w:r w:rsidR="67B850EE">
              <w:rPr/>
              <w:t>1001</w:t>
            </w:r>
            <w:r w:rsidR="67B850EE">
              <w:rPr/>
              <w:t>0</w:t>
            </w:r>
          </w:p>
        </w:tc>
      </w:tr>
      <w:tr w:rsidR="00661618" w:rsidTr="67B850EE" w14:paraId="5E8AC428" w14:textId="77777777">
        <w:tc>
          <w:tcPr>
            <w:cnfStyle w:val="001000000000" w:firstRow="0" w:lastRow="0" w:firstColumn="1" w:lastColumn="0" w:oddVBand="0" w:evenVBand="0" w:oddHBand="0" w:evenHBand="0" w:firstRowFirstColumn="0" w:firstRowLastColumn="0" w:lastRowFirstColumn="0" w:lastRowLastColumn="0"/>
            <w:tcW w:w="2337" w:type="dxa"/>
            <w:tcMar/>
          </w:tcPr>
          <w:p w:rsidR="00661618" w:rsidP="00170665" w:rsidRDefault="00661618" w14:paraId="71E21FAD" w14:textId="77777777" w14:noSpellErr="1">
            <w:r w:rsidR="67B850EE">
              <w:rPr>
                <w:b w:val="0"/>
                <w:bCs w:val="0"/>
              </w:rPr>
              <w:t>DRS4D</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0AE61AC6" w14:textId="77777777">
            <w:pPr>
              <w:cnfStyle w:val="000000000000" w:firstRow="0" w:lastRow="0" w:firstColumn="0" w:lastColumn="0" w:oddVBand="0" w:evenVBand="0" w:oddHBand="0" w:evenHBand="0" w:firstRowFirstColumn="0" w:firstRowLastColumn="0" w:lastRowFirstColumn="0" w:lastRowLastColumn="0"/>
            </w:pPr>
            <w:r w:rsidR="67B850EE">
              <w:rPr/>
              <w:t>172.31.3.18</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389DD933" w14:textId="77777777" w14:noSpellErr="1">
            <w:pPr>
              <w:cnfStyle w:val="000000000000" w:firstRow="0" w:lastRow="0" w:firstColumn="0" w:lastColumn="0" w:oddVBand="0" w:evenVBand="0" w:oddHBand="0" w:evenHBand="0" w:firstRowFirstColumn="0" w:firstRowLastColumn="0" w:lastRowFirstColumn="0" w:lastRowLastColumn="0"/>
            </w:pPr>
            <w:r w:rsidR="67B850EE">
              <w:rPr/>
              <w:t>00:d0:1d:17:47:fb</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1AA24701" w14:textId="77777777">
            <w:pPr>
              <w:cnfStyle w:val="000000000000" w:firstRow="0" w:lastRow="0" w:firstColumn="0" w:lastColumn="0" w:oddVBand="0" w:evenVBand="0" w:oddHBand="0" w:evenHBand="0" w:firstRowFirstColumn="0" w:firstRowLastColumn="0" w:lastRowFirstColumn="0" w:lastRowLastColumn="0"/>
            </w:pPr>
            <w:r w:rsidR="67B850EE">
              <w:rPr/>
              <w:t>10010, 10100</w:t>
            </w:r>
          </w:p>
        </w:tc>
      </w:tr>
      <w:tr w:rsidR="00661618" w:rsidTr="67B850EE" w14:paraId="0CDFB2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Mar/>
          </w:tcPr>
          <w:p w:rsidR="00661618" w:rsidP="00170665" w:rsidRDefault="00661618" w14:paraId="0C9427B9" w14:textId="77777777" w14:noSpellErr="1">
            <w:r w:rsidR="67B850EE">
              <w:rPr>
                <w:b w:val="0"/>
                <w:bCs w:val="0"/>
              </w:rPr>
              <w:t>FA50</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2AC49AFB" w14:textId="77777777">
            <w:pPr>
              <w:cnfStyle w:val="000000100000" w:firstRow="0" w:lastRow="0" w:firstColumn="0" w:lastColumn="0" w:oddVBand="0" w:evenVBand="0" w:oddHBand="1" w:evenHBand="0" w:firstRowFirstColumn="0" w:firstRowLastColumn="0" w:lastRowFirstColumn="0" w:lastRowLastColumn="0"/>
            </w:pPr>
            <w:r w:rsidR="67B850EE">
              <w:rPr/>
              <w:t>172.31.24.3</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537A608E" w14:textId="77777777" w14:noSpellErr="1">
            <w:pPr>
              <w:cnfStyle w:val="000000100000" w:firstRow="0" w:lastRow="0" w:firstColumn="0" w:lastColumn="0" w:oddVBand="0" w:evenVBand="0" w:oddHBand="1" w:evenHBand="0" w:firstRowFirstColumn="0" w:firstRowLastColumn="0" w:lastRowFirstColumn="0" w:lastRowLastColumn="0"/>
            </w:pPr>
            <w:r w:rsidR="67B850EE">
              <w:rPr/>
              <w:t>00:d0:1d:17:77:3a</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18D70B78" w14:textId="77777777">
            <w:pPr>
              <w:cnfStyle w:val="000000100000" w:firstRow="0" w:lastRow="0" w:firstColumn="0" w:lastColumn="0" w:oddVBand="0" w:evenVBand="0" w:oddHBand="1" w:evenHBand="0" w:firstRowFirstColumn="0" w:firstRowLastColumn="0" w:lastRowFirstColumn="0" w:lastRowLastColumn="0"/>
            </w:pPr>
            <w:r w:rsidR="67B850EE">
              <w:rPr/>
              <w:t>80, 10010</w:t>
            </w:r>
          </w:p>
        </w:tc>
      </w:tr>
      <w:tr w:rsidR="00661618" w:rsidTr="67B850EE" w14:paraId="2D052485" w14:textId="77777777">
        <w:tc>
          <w:tcPr>
            <w:cnfStyle w:val="001000000000" w:firstRow="0" w:lastRow="0" w:firstColumn="1" w:lastColumn="0" w:oddVBand="0" w:evenVBand="0" w:oddHBand="0" w:evenHBand="0" w:firstRowFirstColumn="0" w:firstRowLastColumn="0" w:lastRowFirstColumn="0" w:lastRowLastColumn="0"/>
            <w:tcW w:w="2337" w:type="dxa"/>
            <w:tcMar/>
          </w:tcPr>
          <w:p w:rsidR="00661618" w:rsidP="00170665" w:rsidRDefault="00661618" w14:paraId="7CE091CD" w14:textId="77777777" w14:noSpellErr="1">
            <w:r w:rsidR="67B850EE">
              <w:rPr>
                <w:b w:val="0"/>
                <w:bCs w:val="0"/>
              </w:rPr>
              <w:t>BBWX3</w:t>
            </w:r>
          </w:p>
        </w:tc>
        <w:tc>
          <w:tcPr>
            <w:cnfStyle w:val="000000000000" w:firstRow="0" w:lastRow="0" w:firstColumn="0" w:lastColumn="0" w:oddVBand="0" w:evenVBand="0" w:oddHBand="0" w:evenHBand="0" w:firstRowFirstColumn="0" w:firstRowLastColumn="0" w:lastRowFirstColumn="0" w:lastRowLastColumn="0"/>
            <w:tcW w:w="2337" w:type="dxa"/>
            <w:tcMar/>
          </w:tcPr>
          <w:p w:rsidR="00661618" w:rsidP="00170665" w:rsidRDefault="00661618" w14:paraId="4E4665E6" w14:textId="77777777">
            <w:pPr>
              <w:cnfStyle w:val="000000000000" w:firstRow="0" w:lastRow="0" w:firstColumn="0" w:lastColumn="0" w:oddVBand="0" w:evenVBand="0" w:oddHBand="0" w:evenHBand="0" w:firstRowFirstColumn="0" w:firstRowLastColumn="0" w:lastRowFirstColumn="0" w:lastRowLastColumn="0"/>
            </w:pPr>
            <w:r w:rsidR="67B850EE">
              <w:rPr/>
              <w:t>172.31.200.20</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7DC00F47" w14:textId="77777777" w14:noSpellErr="1">
            <w:pPr>
              <w:cnfStyle w:val="000000000000" w:firstRow="0" w:lastRow="0" w:firstColumn="0" w:lastColumn="0" w:oddVBand="0" w:evenVBand="0" w:oddHBand="0" w:evenHBand="0" w:firstRowFirstColumn="0" w:firstRowLastColumn="0" w:lastRowFirstColumn="0" w:lastRowLastColumn="0"/>
            </w:pPr>
            <w:r w:rsidR="67B850EE">
              <w:rPr/>
              <w:t>00:18:9d:86:9c:f5</w:t>
            </w:r>
          </w:p>
        </w:tc>
        <w:tc>
          <w:tcPr>
            <w:cnfStyle w:val="000000000000" w:firstRow="0" w:lastRow="0" w:firstColumn="0" w:lastColumn="0" w:oddVBand="0" w:evenVBand="0" w:oddHBand="0" w:evenHBand="0" w:firstRowFirstColumn="0" w:firstRowLastColumn="0" w:lastRowFirstColumn="0" w:lastRowLastColumn="0"/>
            <w:tcW w:w="2338" w:type="dxa"/>
            <w:tcMar/>
          </w:tcPr>
          <w:p w:rsidR="00661618" w:rsidP="00170665" w:rsidRDefault="00661618" w14:paraId="4C17181E" w14:textId="77777777">
            <w:pPr>
              <w:cnfStyle w:val="000000000000" w:firstRow="0" w:lastRow="0" w:firstColumn="0" w:lastColumn="0" w:oddVBand="0" w:evenVBand="0" w:oddHBand="0" w:evenHBand="0" w:firstRowFirstColumn="0" w:firstRowLastColumn="0" w:lastRowFirstColumn="0" w:lastRowLastColumn="0"/>
            </w:pPr>
            <w:r w:rsidR="67B850EE">
              <w:rPr/>
              <w:t>23, 9001, 9002, 9010, 9090, 20005</w:t>
            </w:r>
          </w:p>
        </w:tc>
      </w:tr>
    </w:tbl>
    <w:p w:rsidRPr="00C97129" w:rsidR="00661618" w:rsidDel="00886E39" w:rsidP="00661618" w:rsidRDefault="00661618" w14:paraId="3956D231" w14:textId="77777777">
      <w:pPr>
        <w:rPr>
          <w:del w:author="Tan, Jonathan [USA]" w:date="2017-01-26T14:23:00Z" w:id="21"/>
        </w:rPr>
      </w:pPr>
    </w:p>
    <w:p w:rsidR="00FE47AD" w:rsidRDefault="00FE47AD" w14:paraId="332BCACB" w14:textId="543DEF58">
      <w:del w:author="Tan, Jonathan [USA]" w:date="2017-01-26T14:23:00Z" w:id="22">
        <w:r w:rsidDel="00886E39">
          <w:br w:type="page"/>
        </w:r>
      </w:del>
    </w:p>
    <w:p w:rsidRPr="004E1AED" w:rsidR="009C01E0" w:rsidP="009C01E0" w:rsidRDefault="009C01E0" w14:paraId="545CC5DB" w14:textId="173E9156" w14:noSpellErr="1">
      <w:pPr>
        <w:pStyle w:val="Heading1"/>
      </w:pPr>
      <w:bookmarkStart w:name="_Toc473796998" w:id="23"/>
      <w:r>
        <w:rPr/>
        <w:lastRenderedPageBreak/>
        <w:t>Recommended materials</w:t>
      </w:r>
      <w:bookmarkEnd w:id="23"/>
    </w:p>
    <w:p w:rsidR="009C01E0" w:rsidP="009C01E0" w:rsidRDefault="009C01E0" w14:paraId="061F54D4" w14:textId="1A1EDA48" w14:noSpellErr="1">
      <w:pPr>
        <w:pStyle w:val="Heading2"/>
      </w:pPr>
      <w:bookmarkStart w:name="_Toc473796999" w:id="24"/>
      <w:r>
        <w:rPr/>
        <w:t>Hardware</w:t>
      </w:r>
      <w:bookmarkEnd w:id="24"/>
    </w:p>
    <w:p w:rsidR="009C01E0" w:rsidP="67B850EE" w:rsidRDefault="009C01E0" w14:paraId="7B05FC90" w14:textId="77777777" w14:noSpellErr="1">
      <w:pPr>
        <w:rPr>
          <w:b w:val="1"/>
          <w:bCs w:val="1"/>
        </w:rPr>
      </w:pPr>
      <w:r w:rsidRPr="67B850EE" w:rsidR="67B850EE">
        <w:rPr>
          <w:b w:val="1"/>
          <w:bCs w:val="1"/>
        </w:rPr>
        <w:t>Provided Hardware</w:t>
      </w:r>
    </w:p>
    <w:p w:rsidR="009C01E0" w:rsidP="009C01E0" w:rsidRDefault="009C01E0" w14:paraId="2FB71F51" w14:textId="77777777" w14:noSpellErr="1">
      <w:r>
        <w:rPr>
          <w:b/>
        </w:rPr>
        <w:tab/>
      </w:r>
      <w:r>
        <w:rPr/>
        <w:t>The following hardware will be available in limited quantities at the event:</w:t>
      </w:r>
    </w:p>
    <w:tbl>
      <w:tblPr>
        <w:tblStyle w:val="GridTable4"/>
        <w:tblW w:w="9264" w:type="dxa"/>
        <w:tblLook w:val="04A0" w:firstRow="1" w:lastRow="0" w:firstColumn="1" w:lastColumn="0" w:noHBand="0" w:noVBand="1"/>
      </w:tblPr>
      <w:tblGrid>
        <w:gridCol w:w="3088"/>
        <w:gridCol w:w="3088"/>
        <w:gridCol w:w="3088"/>
      </w:tblGrid>
      <w:tr w:rsidR="005E7AF5" w:rsidTr="67B850EE" w14:paraId="2CC7959A" w14:textId="7777777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088" w:type="dxa"/>
            <w:tcMar/>
          </w:tcPr>
          <w:p w:rsidR="005E7AF5" w:rsidP="009C01E0" w:rsidRDefault="005E7AF5" w14:paraId="705EC888" w14:textId="67C81F1B" w14:noSpellErr="1">
            <w:r w:rsidR="67B850EE">
              <w:rPr/>
              <w:t>Hardware</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7F3FFB98" w14:textId="035E2E6C" w14:noSpellErr="1">
            <w:pPr>
              <w:cnfStyle w:val="100000000000" w:firstRow="1" w:lastRow="0" w:firstColumn="0" w:lastColumn="0" w:oddVBand="0" w:evenVBand="0" w:oddHBand="0" w:evenHBand="0" w:firstRowFirstColumn="0" w:firstRowLastColumn="0" w:lastRowFirstColumn="0" w:lastRowLastColumn="0"/>
            </w:pPr>
            <w:r w:rsidR="67B850EE">
              <w:rPr/>
              <w:t>Interface Type</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54A3EF87" w14:textId="4F279005" w14:noSpellErr="1">
            <w:pPr>
              <w:cnfStyle w:val="100000000000" w:firstRow="1" w:lastRow="0" w:firstColumn="0" w:lastColumn="0" w:oddVBand="0" w:evenVBand="0" w:oddHBand="0" w:evenHBand="0" w:firstRowFirstColumn="0" w:firstRowLastColumn="0" w:lastRowFirstColumn="0" w:lastRowLastColumn="0"/>
            </w:pPr>
            <w:r w:rsidR="67B850EE">
              <w:rPr/>
              <w:t>Useful Against</w:t>
            </w:r>
          </w:p>
        </w:tc>
      </w:tr>
      <w:tr w:rsidR="005E7AF5" w:rsidTr="67B850EE" w14:paraId="67E4335D"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088" w:type="dxa"/>
            <w:tcMar/>
          </w:tcPr>
          <w:p w:rsidRPr="005E7AF5" w:rsidR="005E7AF5" w:rsidP="005E7AF5" w:rsidRDefault="005E7AF5" w14:paraId="7FC302F1" w14:textId="5D3E977D" w14:noSpellErr="1">
            <w:pPr>
              <w:rPr>
                <w:b w:val="0"/>
                <w:bCs w:val="0"/>
              </w:rPr>
            </w:pPr>
            <w:r w:rsidR="67B850EE">
              <w:rPr>
                <w:b w:val="0"/>
                <w:bCs w:val="0"/>
              </w:rPr>
              <w:t>Ettus Research USRP N210</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7754DB1F" w14:textId="35461813" w14:noSpellErr="1">
            <w:pPr>
              <w:cnfStyle w:val="000000100000" w:firstRow="0" w:lastRow="0" w:firstColumn="0" w:lastColumn="0" w:oddVBand="0" w:evenVBand="0" w:oddHBand="1" w:evenHBand="0" w:firstRowFirstColumn="0" w:firstRowLastColumn="0" w:lastRowFirstColumn="0" w:lastRowLastColumn="0"/>
            </w:pPr>
            <w:r w:rsidR="67B850EE">
              <w:rPr/>
              <w:t>RF (Wireless)</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0D6732F8" w14:textId="38E48751" w14:noSpellErr="1">
            <w:pPr>
              <w:cnfStyle w:val="000000100000" w:firstRow="0" w:lastRow="0" w:firstColumn="0" w:lastColumn="0" w:oddVBand="0" w:evenVBand="0" w:oddHBand="1" w:evenHBand="0" w:firstRowFirstColumn="0" w:firstRowLastColumn="0" w:lastRowFirstColumn="0" w:lastRowLastColumn="0"/>
            </w:pPr>
            <w:r w:rsidR="67B850EE">
              <w:rPr/>
              <w:t>Voyage, IT</w:t>
            </w:r>
          </w:p>
        </w:tc>
      </w:tr>
      <w:tr w:rsidR="005E7AF5" w:rsidTr="67B850EE" w14:paraId="34F371DC" w14:textId="77777777">
        <w:trPr>
          <w:trHeight w:val="311"/>
        </w:trPr>
        <w:tc>
          <w:tcPr>
            <w:cnfStyle w:val="001000000000" w:firstRow="0" w:lastRow="0" w:firstColumn="1" w:lastColumn="0" w:oddVBand="0" w:evenVBand="0" w:oddHBand="0" w:evenHBand="0" w:firstRowFirstColumn="0" w:firstRowLastColumn="0" w:lastRowFirstColumn="0" w:lastRowLastColumn="0"/>
            <w:tcW w:w="3088" w:type="dxa"/>
            <w:tcMar/>
          </w:tcPr>
          <w:p w:rsidR="005E7AF5" w:rsidP="009C01E0" w:rsidRDefault="005E7AF5" w14:paraId="38935FC3" w14:textId="65927162" w14:noSpellErr="1">
            <w:r w:rsidR="67B850EE">
              <w:rPr>
                <w:b w:val="0"/>
                <w:bCs w:val="0"/>
              </w:rPr>
              <w:t>WBX69-2200 MHz Daughterboard</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08CD81AD" w14:textId="3E14A401" w14:noSpellErr="1">
            <w:pPr>
              <w:cnfStyle w:val="000000000000" w:firstRow="0" w:lastRow="0" w:firstColumn="0" w:lastColumn="0" w:oddVBand="0" w:evenVBand="0" w:oddHBand="0" w:evenHBand="0" w:firstRowFirstColumn="0" w:firstRowLastColumn="0" w:lastRowFirstColumn="0" w:lastRowLastColumn="0"/>
            </w:pPr>
            <w:r w:rsidR="67B850EE">
              <w:rPr/>
              <w:t>RF (Wireless)</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4EF4886A" w14:textId="3227F6CF" w14:noSpellErr="1">
            <w:pPr>
              <w:cnfStyle w:val="000000000000" w:firstRow="0" w:lastRow="0" w:firstColumn="0" w:lastColumn="0" w:oddVBand="0" w:evenVBand="0" w:oddHBand="0" w:evenHBand="0" w:firstRowFirstColumn="0" w:firstRowLastColumn="0" w:lastRowFirstColumn="0" w:lastRowLastColumn="0"/>
            </w:pPr>
            <w:r w:rsidR="67B850EE">
              <w:rPr/>
              <w:t>Voyage, IT</w:t>
            </w:r>
          </w:p>
        </w:tc>
      </w:tr>
      <w:tr w:rsidR="005E7AF5" w:rsidTr="67B850EE" w14:paraId="0E8174BA" w14:textId="777777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088" w:type="dxa"/>
            <w:tcMar/>
          </w:tcPr>
          <w:p w:rsidRPr="005E7AF5" w:rsidR="005E7AF5" w:rsidP="009C01E0" w:rsidRDefault="005E7AF5" w14:paraId="7A63E43A" w14:textId="42342882" w14:noSpellErr="1">
            <w:pPr>
              <w:rPr>
                <w:b w:val="0"/>
                <w:bCs w:val="0"/>
              </w:rPr>
            </w:pPr>
            <w:r w:rsidR="67B850EE">
              <w:rPr>
                <w:b w:val="0"/>
                <w:bCs w:val="0"/>
              </w:rPr>
              <w:t>RTL-SDR</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65378712" w14:textId="6602DDBD" w14:noSpellErr="1">
            <w:pPr>
              <w:cnfStyle w:val="000000100000" w:firstRow="0" w:lastRow="0" w:firstColumn="0" w:lastColumn="0" w:oddVBand="0" w:evenVBand="0" w:oddHBand="1" w:evenHBand="0" w:firstRowFirstColumn="0" w:firstRowLastColumn="0" w:lastRowFirstColumn="0" w:lastRowLastColumn="0"/>
            </w:pPr>
            <w:r w:rsidR="67B850EE">
              <w:rPr/>
              <w:t>RF (Wireless)</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1E459D13" w14:textId="170185B0" w14:noSpellErr="1">
            <w:pPr>
              <w:cnfStyle w:val="000000100000" w:firstRow="0" w:lastRow="0" w:firstColumn="0" w:lastColumn="0" w:oddVBand="0" w:evenVBand="0" w:oddHBand="1" w:evenHBand="0" w:firstRowFirstColumn="0" w:firstRowLastColumn="0" w:lastRowFirstColumn="0" w:lastRowLastColumn="0"/>
            </w:pPr>
            <w:r w:rsidR="67B850EE">
              <w:rPr/>
              <w:t>Voyage, IT</w:t>
            </w:r>
          </w:p>
        </w:tc>
      </w:tr>
      <w:tr w:rsidR="005E7AF5" w:rsidTr="67B850EE" w14:paraId="458B384C" w14:textId="77777777">
        <w:trPr>
          <w:trHeight w:val="323"/>
        </w:trPr>
        <w:tc>
          <w:tcPr>
            <w:cnfStyle w:val="001000000000" w:firstRow="0" w:lastRow="0" w:firstColumn="1" w:lastColumn="0" w:oddVBand="0" w:evenVBand="0" w:oddHBand="0" w:evenHBand="0" w:firstRowFirstColumn="0" w:firstRowLastColumn="0" w:lastRowFirstColumn="0" w:lastRowLastColumn="0"/>
            <w:tcW w:w="3088" w:type="dxa"/>
            <w:tcMar/>
          </w:tcPr>
          <w:p w:rsidR="005E7AF5" w:rsidP="009C01E0" w:rsidRDefault="005E7AF5" w14:paraId="068173E8" w14:textId="38511439" w14:noSpellErr="1">
            <w:pPr>
              <w:rPr>
                <w:b w:val="0"/>
                <w:bCs w:val="0"/>
              </w:rPr>
            </w:pPr>
            <w:r w:rsidR="67B850EE">
              <w:rPr>
                <w:b w:val="0"/>
                <w:bCs w:val="0"/>
              </w:rPr>
              <w:t>NGT1USB NMEA2000 Converter</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2F48304C" w14:textId="19819D29" w14:noSpellErr="1">
            <w:pPr>
              <w:cnfStyle w:val="000000000000" w:firstRow="0" w:lastRow="0" w:firstColumn="0" w:lastColumn="0" w:oddVBand="0" w:evenVBand="0" w:oddHBand="0" w:evenHBand="0" w:firstRowFirstColumn="0" w:firstRowLastColumn="0" w:lastRowFirstColumn="0" w:lastRowLastColumn="0"/>
            </w:pPr>
            <w:r w:rsidR="67B850EE">
              <w:rPr/>
              <w:t>NMEA2000, USB A</w:t>
            </w:r>
          </w:p>
        </w:tc>
        <w:tc>
          <w:tcPr>
            <w:cnfStyle w:val="000000000000" w:firstRow="0" w:lastRow="0" w:firstColumn="0" w:lastColumn="0" w:oddVBand="0" w:evenVBand="0" w:oddHBand="0" w:evenHBand="0" w:firstRowFirstColumn="0" w:firstRowLastColumn="0" w:lastRowFirstColumn="0" w:lastRowLastColumn="0"/>
            <w:tcW w:w="3088" w:type="dxa"/>
            <w:tcMar/>
          </w:tcPr>
          <w:p w:rsidR="005E7AF5" w:rsidP="009C01E0" w:rsidRDefault="005E7AF5" w14:paraId="7F71A31B" w14:textId="1C76E831" w14:noSpellErr="1">
            <w:pPr>
              <w:cnfStyle w:val="000000000000" w:firstRow="0" w:lastRow="0" w:firstColumn="0" w:lastColumn="0" w:oddVBand="0" w:evenVBand="0" w:oddHBand="0" w:evenHBand="0" w:firstRowFirstColumn="0" w:firstRowLastColumn="0" w:lastRowFirstColumn="0" w:lastRowLastColumn="0"/>
            </w:pPr>
            <w:r w:rsidR="67B850EE">
              <w:rPr/>
              <w:t>Engineering</w:t>
            </w:r>
          </w:p>
        </w:tc>
      </w:tr>
    </w:tbl>
    <w:p w:rsidR="00CA3F28" w:rsidP="009C01E0" w:rsidRDefault="00CA3F28" w14:paraId="719D23E5" w14:textId="77777777">
      <w:pPr>
        <w:rPr>
          <w:b/>
          <w:bCs/>
        </w:rPr>
      </w:pPr>
    </w:p>
    <w:p w:rsidR="009C01E0" w:rsidP="67B850EE" w:rsidRDefault="009C01E0" w14:paraId="39151F76" w14:textId="347709BE" w14:noSpellErr="1">
      <w:pPr>
        <w:rPr>
          <w:b w:val="1"/>
          <w:bCs w:val="1"/>
        </w:rPr>
      </w:pPr>
      <w:r w:rsidRPr="67B850EE" w:rsidR="67B850EE">
        <w:rPr>
          <w:b w:val="1"/>
          <w:bCs w:val="1"/>
        </w:rPr>
        <w:t>Recommended Hardware</w:t>
      </w:r>
    </w:p>
    <w:p w:rsidR="009C01E0" w:rsidP="009C01E0" w:rsidRDefault="009C01E0" w14:paraId="7A64D5D1" w14:textId="77777777" w14:noSpellErr="1">
      <w:r>
        <w:rPr>
          <w:b/>
        </w:rPr>
        <w:tab/>
      </w:r>
      <w:r>
        <w:rPr/>
        <w:t>It is recommended you bring the following hardware with you:</w:t>
      </w:r>
    </w:p>
    <w:tbl>
      <w:tblPr>
        <w:tblStyle w:val="GridTable4"/>
        <w:tblW w:w="9261" w:type="dxa"/>
        <w:tblLook w:val="04A0" w:firstRow="1" w:lastRow="0" w:firstColumn="1" w:lastColumn="0" w:noHBand="0" w:noVBand="1"/>
      </w:tblPr>
      <w:tblGrid>
        <w:gridCol w:w="3087"/>
        <w:gridCol w:w="3087"/>
        <w:gridCol w:w="3087"/>
      </w:tblGrid>
      <w:tr w:rsidR="005E7AF5" w:rsidTr="67B850EE" w14:paraId="03782096" w14:textId="77777777">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087" w:type="dxa"/>
            <w:tcMar/>
          </w:tcPr>
          <w:p w:rsidR="005E7AF5" w:rsidP="007C34F5" w:rsidRDefault="005E7AF5" w14:paraId="0EF9B18E" w14:textId="332A9982" w14:noSpellErr="1">
            <w:r w:rsidR="67B850EE">
              <w:rPr/>
              <w:t>Hardware</w:t>
            </w:r>
          </w:p>
        </w:tc>
        <w:tc>
          <w:tcPr>
            <w:cnfStyle w:val="000000000000" w:firstRow="0" w:lastRow="0" w:firstColumn="0" w:lastColumn="0" w:oddVBand="0" w:evenVBand="0" w:oddHBand="0" w:evenHBand="0" w:firstRowFirstColumn="0" w:firstRowLastColumn="0" w:lastRowFirstColumn="0" w:lastRowLastColumn="0"/>
            <w:tcW w:w="3087" w:type="dxa"/>
            <w:tcMar/>
          </w:tcPr>
          <w:p w:rsidR="005E7AF5" w:rsidP="007C34F5" w:rsidRDefault="005E7AF5" w14:paraId="1C1D427B" w14:textId="77777777" w14:noSpellErr="1">
            <w:pPr>
              <w:cnfStyle w:val="100000000000" w:firstRow="1" w:lastRow="0" w:firstColumn="0" w:lastColumn="0" w:oddVBand="0" w:evenVBand="0" w:oddHBand="0" w:evenHBand="0" w:firstRowFirstColumn="0" w:firstRowLastColumn="0" w:lastRowFirstColumn="0" w:lastRowLastColumn="0"/>
            </w:pPr>
            <w:r w:rsidR="67B850EE">
              <w:rPr/>
              <w:t>Interface Type</w:t>
            </w:r>
          </w:p>
        </w:tc>
        <w:tc>
          <w:tcPr>
            <w:cnfStyle w:val="000000000000" w:firstRow="0" w:lastRow="0" w:firstColumn="0" w:lastColumn="0" w:oddVBand="0" w:evenVBand="0" w:oddHBand="0" w:evenHBand="0" w:firstRowFirstColumn="0" w:firstRowLastColumn="0" w:lastRowFirstColumn="0" w:lastRowLastColumn="0"/>
            <w:tcW w:w="3087" w:type="dxa"/>
            <w:tcMar/>
          </w:tcPr>
          <w:p w:rsidR="005E7AF5" w:rsidP="007C34F5" w:rsidRDefault="005E7AF5" w14:paraId="298C391F" w14:textId="5D0EBAA7" w14:noSpellErr="1">
            <w:pPr>
              <w:cnfStyle w:val="100000000000" w:firstRow="1" w:lastRow="0" w:firstColumn="0" w:lastColumn="0" w:oddVBand="0" w:evenVBand="0" w:oddHBand="0" w:evenHBand="0" w:firstRowFirstColumn="0" w:firstRowLastColumn="0" w:lastRowFirstColumn="0" w:lastRowLastColumn="0"/>
            </w:pPr>
            <w:r w:rsidR="67B850EE">
              <w:rPr/>
              <w:t>Notes</w:t>
            </w:r>
          </w:p>
        </w:tc>
      </w:tr>
      <w:tr w:rsidR="005E7AF5" w:rsidTr="67B850EE" w14:paraId="14022657" w14:textId="77777777">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087" w:type="dxa"/>
            <w:tcMar/>
          </w:tcPr>
          <w:p w:rsidRPr="005E7AF5" w:rsidR="005E7AF5" w:rsidP="007C34F5" w:rsidRDefault="005E7AF5" w14:paraId="3286CCCF" w14:textId="1CD94B6D" w14:noSpellErr="1">
            <w:pPr>
              <w:rPr>
                <w:b w:val="0"/>
                <w:bCs w:val="0"/>
              </w:rPr>
            </w:pPr>
            <w:r w:rsidR="67B850EE">
              <w:rPr>
                <w:b w:val="0"/>
                <w:bCs w:val="0"/>
              </w:rPr>
              <w:t>Laptop</w:t>
            </w:r>
          </w:p>
        </w:tc>
        <w:tc>
          <w:tcPr>
            <w:cnfStyle w:val="000000000000" w:firstRow="0" w:lastRow="0" w:firstColumn="0" w:lastColumn="0" w:oddVBand="0" w:evenVBand="0" w:oddHBand="0" w:evenHBand="0" w:firstRowFirstColumn="0" w:firstRowLastColumn="0" w:lastRowFirstColumn="0" w:lastRowLastColumn="0"/>
            <w:tcW w:w="3087" w:type="dxa"/>
            <w:tcMar/>
          </w:tcPr>
          <w:p w:rsidR="005E7AF5" w:rsidP="007C34F5" w:rsidRDefault="005E7AF5" w14:paraId="786BE6C4" w14:textId="7BF68C6E" w14:noSpellErr="1">
            <w:pPr>
              <w:cnfStyle w:val="000000100000" w:firstRow="0" w:lastRow="0" w:firstColumn="0" w:lastColumn="0" w:oddVBand="0" w:evenVBand="0" w:oddHBand="1" w:evenHBand="0" w:firstRowFirstColumn="0" w:firstRowLastColumn="0" w:lastRowFirstColumn="0" w:lastRowLastColumn="0"/>
            </w:pPr>
            <w:r w:rsidR="67B850EE">
              <w:rPr/>
              <w:t>Varies by manufacturer</w:t>
            </w:r>
          </w:p>
        </w:tc>
        <w:tc>
          <w:tcPr>
            <w:cnfStyle w:val="000000000000" w:firstRow="0" w:lastRow="0" w:firstColumn="0" w:lastColumn="0" w:oddVBand="0" w:evenVBand="0" w:oddHBand="0" w:evenHBand="0" w:firstRowFirstColumn="0" w:firstRowLastColumn="0" w:lastRowFirstColumn="0" w:lastRowLastColumn="0"/>
            <w:tcW w:w="3087" w:type="dxa"/>
            <w:tcMar/>
          </w:tcPr>
          <w:p w:rsidR="005E7AF5" w:rsidP="007C34F5" w:rsidRDefault="005E7AF5" w14:paraId="5E80F349" w14:textId="2F3D43B3" w14:noSpellErr="1">
            <w:pPr>
              <w:cnfStyle w:val="000000100000" w:firstRow="0" w:lastRow="0" w:firstColumn="0" w:lastColumn="0" w:oddVBand="0" w:evenVBand="0" w:oddHBand="1" w:evenHBand="0" w:firstRowFirstColumn="0" w:firstRowLastColumn="0" w:lastRowFirstColumn="0" w:lastRowLastColumn="0"/>
            </w:pPr>
            <w:r w:rsidR="67B850EE">
              <w:rPr/>
              <w:t>See software list below</w:t>
            </w:r>
          </w:p>
        </w:tc>
      </w:tr>
      <w:tr w:rsidR="005E7AF5" w:rsidTr="67B850EE" w14:paraId="046C0E21" w14:textId="77777777">
        <w:trPr>
          <w:trHeight w:val="325"/>
        </w:trPr>
        <w:tc>
          <w:tcPr>
            <w:cnfStyle w:val="001000000000" w:firstRow="0" w:lastRow="0" w:firstColumn="1" w:lastColumn="0" w:oddVBand="0" w:evenVBand="0" w:oddHBand="0" w:evenHBand="0" w:firstRowFirstColumn="0" w:firstRowLastColumn="0" w:lastRowFirstColumn="0" w:lastRowLastColumn="0"/>
            <w:tcW w:w="3087" w:type="dxa"/>
            <w:tcMar/>
          </w:tcPr>
          <w:p w:rsidR="005E7AF5" w:rsidP="007C34F5" w:rsidRDefault="005E7AF5" w14:paraId="3185A3E2" w14:textId="065872EE" w14:noSpellErr="1">
            <w:r w:rsidR="67B850EE">
              <w:rPr>
                <w:b w:val="0"/>
                <w:bCs w:val="0"/>
              </w:rPr>
              <w:t>Cat5 Ethernet Cable</w:t>
            </w:r>
          </w:p>
        </w:tc>
        <w:tc>
          <w:tcPr>
            <w:cnfStyle w:val="000000000000" w:firstRow="0" w:lastRow="0" w:firstColumn="0" w:lastColumn="0" w:oddVBand="0" w:evenVBand="0" w:oddHBand="0" w:evenHBand="0" w:firstRowFirstColumn="0" w:firstRowLastColumn="0" w:lastRowFirstColumn="0" w:lastRowLastColumn="0"/>
            <w:tcW w:w="3087" w:type="dxa"/>
            <w:tcMar/>
          </w:tcPr>
          <w:p w:rsidR="005E7AF5" w:rsidP="007C34F5" w:rsidRDefault="005E7AF5" w14:paraId="6EECEB7E" w14:textId="3B03AB00" w14:noSpellErr="1">
            <w:pPr>
              <w:cnfStyle w:val="000000000000" w:firstRow="0" w:lastRow="0" w:firstColumn="0" w:lastColumn="0" w:oddVBand="0" w:evenVBand="0" w:oddHBand="0" w:evenHBand="0" w:firstRowFirstColumn="0" w:firstRowLastColumn="0" w:lastRowFirstColumn="0" w:lastRowLastColumn="0"/>
            </w:pPr>
            <w:r w:rsidR="67B850EE">
              <w:rPr/>
              <w:t>Ethernet</w:t>
            </w:r>
          </w:p>
        </w:tc>
        <w:tc>
          <w:tcPr>
            <w:cnfStyle w:val="000000000000" w:firstRow="0" w:lastRow="0" w:firstColumn="0" w:lastColumn="0" w:oddVBand="0" w:evenVBand="0" w:oddHBand="0" w:evenHBand="0" w:firstRowFirstColumn="0" w:firstRowLastColumn="0" w:lastRowFirstColumn="0" w:lastRowLastColumn="0"/>
            <w:tcW w:w="3087" w:type="dxa"/>
            <w:tcMar/>
          </w:tcPr>
          <w:p w:rsidR="005E7AF5" w:rsidP="007C34F5" w:rsidRDefault="005E7AF5" w14:paraId="12132B2D" w14:textId="469A2C3E" w14:noSpellErr="1">
            <w:pPr>
              <w:cnfStyle w:val="000000000000" w:firstRow="0" w:lastRow="0" w:firstColumn="0" w:lastColumn="0" w:oddVBand="0" w:evenVBand="0" w:oddHBand="0" w:evenHBand="0" w:firstRowFirstColumn="0" w:firstRowLastColumn="0" w:lastRowFirstColumn="0" w:lastRowLastColumn="0"/>
            </w:pPr>
            <w:r w:rsidR="67B850EE">
              <w:rPr/>
              <w:t>Recommended 30feet or more</w:t>
            </w:r>
          </w:p>
        </w:tc>
      </w:tr>
    </w:tbl>
    <w:p w:rsidR="005E7AF5" w:rsidP="009C01E0" w:rsidRDefault="002152FA" w14:paraId="7C5C6B47" w14:textId="293A3D3A" w14:noSpellErr="1">
      <w:r>
        <w:tab/>
      </w:r>
      <w:r>
        <w:rPr/>
        <w:t>The following optional hardware will support connections to the TRUDI CAN bus and various wireless navigation and networking sensors.</w:t>
      </w:r>
    </w:p>
    <w:tbl>
      <w:tblPr>
        <w:tblStyle w:val="GridTable4"/>
        <w:tblW w:w="9261" w:type="dxa"/>
        <w:tblLook w:val="04A0" w:firstRow="1" w:lastRow="0" w:firstColumn="1" w:lastColumn="0" w:noHBand="0" w:noVBand="1"/>
      </w:tblPr>
      <w:tblGrid>
        <w:gridCol w:w="3087"/>
        <w:gridCol w:w="3087"/>
        <w:gridCol w:w="3087"/>
      </w:tblGrid>
      <w:tr w:rsidR="002152FA" w:rsidTr="67B850EE" w14:paraId="413DAEFA" w14:textId="77777777">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087" w:type="dxa"/>
            <w:tcMar/>
          </w:tcPr>
          <w:p w:rsidR="002152FA" w:rsidP="007C34F5" w:rsidRDefault="002152FA" w14:paraId="3EEDF69C" w14:textId="77777777" w14:noSpellErr="1">
            <w:r w:rsidR="67B850EE">
              <w:rPr/>
              <w:t>Hardware</w:t>
            </w:r>
          </w:p>
        </w:tc>
        <w:tc>
          <w:tcPr>
            <w:cnfStyle w:val="000000000000" w:firstRow="0" w:lastRow="0" w:firstColumn="0" w:lastColumn="0" w:oddVBand="0" w:evenVBand="0" w:oddHBand="0" w:evenHBand="0" w:firstRowFirstColumn="0" w:firstRowLastColumn="0" w:lastRowFirstColumn="0" w:lastRowLastColumn="0"/>
            <w:tcW w:w="3087" w:type="dxa"/>
            <w:tcMar/>
          </w:tcPr>
          <w:p w:rsidR="002152FA" w:rsidP="007C34F5" w:rsidRDefault="002152FA" w14:paraId="4A1A901E" w14:textId="77777777" w14:noSpellErr="1">
            <w:pPr>
              <w:cnfStyle w:val="100000000000" w:firstRow="1" w:lastRow="0" w:firstColumn="0" w:lastColumn="0" w:oddVBand="0" w:evenVBand="0" w:oddHBand="0" w:evenHBand="0" w:firstRowFirstColumn="0" w:firstRowLastColumn="0" w:lastRowFirstColumn="0" w:lastRowLastColumn="0"/>
            </w:pPr>
            <w:r w:rsidR="67B850EE">
              <w:rPr/>
              <w:t>Interface Type</w:t>
            </w:r>
          </w:p>
        </w:tc>
        <w:tc>
          <w:tcPr>
            <w:cnfStyle w:val="000000000000" w:firstRow="0" w:lastRow="0" w:firstColumn="0" w:lastColumn="0" w:oddVBand="0" w:evenVBand="0" w:oddHBand="0" w:evenHBand="0" w:firstRowFirstColumn="0" w:firstRowLastColumn="0" w:lastRowFirstColumn="0" w:lastRowLastColumn="0"/>
            <w:tcW w:w="3087" w:type="dxa"/>
            <w:tcMar/>
          </w:tcPr>
          <w:p w:rsidR="002152FA" w:rsidP="007C34F5" w:rsidRDefault="002152FA" w14:paraId="7817B9BE" w14:textId="77777777" w14:noSpellErr="1">
            <w:pPr>
              <w:cnfStyle w:val="100000000000" w:firstRow="1" w:lastRow="0" w:firstColumn="0" w:lastColumn="0" w:oddVBand="0" w:evenVBand="0" w:oddHBand="0" w:evenHBand="0" w:firstRowFirstColumn="0" w:firstRowLastColumn="0" w:lastRowFirstColumn="0" w:lastRowLastColumn="0"/>
            </w:pPr>
            <w:r w:rsidR="67B850EE">
              <w:rPr/>
              <w:t>Notes</w:t>
            </w:r>
          </w:p>
        </w:tc>
      </w:tr>
      <w:tr w:rsidR="002152FA" w:rsidTr="67B850EE" w14:paraId="4E9D9BF1" w14:textId="77777777">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087" w:type="dxa"/>
            <w:tcMar/>
          </w:tcPr>
          <w:p w:rsidRPr="005E7AF5" w:rsidR="002152FA" w:rsidP="002152FA" w:rsidRDefault="002152FA" w14:paraId="766E7785" w14:textId="32783B7B" w14:noSpellErr="1">
            <w:pPr>
              <w:tabs>
                <w:tab w:val="center" w:pos="1435"/>
              </w:tabs>
              <w:rPr>
                <w:b w:val="0"/>
                <w:bCs w:val="0"/>
              </w:rPr>
            </w:pPr>
            <w:r w:rsidR="67B850EE">
              <w:rPr>
                <w:b w:val="0"/>
                <w:bCs w:val="0"/>
              </w:rPr>
              <w:t>NMEA2000 to USB Converter</w:t>
            </w:r>
          </w:p>
        </w:tc>
        <w:tc>
          <w:tcPr>
            <w:cnfStyle w:val="000000000000" w:firstRow="0" w:lastRow="0" w:firstColumn="0" w:lastColumn="0" w:oddVBand="0" w:evenVBand="0" w:oddHBand="0" w:evenHBand="0" w:firstRowFirstColumn="0" w:firstRowLastColumn="0" w:lastRowFirstColumn="0" w:lastRowLastColumn="0"/>
            <w:tcW w:w="3087" w:type="dxa"/>
            <w:tcMar/>
          </w:tcPr>
          <w:p w:rsidR="002152FA" w:rsidP="007C34F5" w:rsidRDefault="002152FA" w14:paraId="06EC2D32" w14:textId="2DEDB778" w14:noSpellErr="1">
            <w:pPr>
              <w:cnfStyle w:val="000000100000" w:firstRow="0" w:lastRow="0" w:firstColumn="0" w:lastColumn="0" w:oddVBand="0" w:evenVBand="0" w:oddHBand="1" w:evenHBand="0" w:firstRowFirstColumn="0" w:firstRowLastColumn="0" w:lastRowFirstColumn="0" w:lastRowLastColumn="0"/>
            </w:pPr>
            <w:r w:rsidR="67B850EE">
              <w:rPr/>
              <w:t>NMEA2000, USB A</w:t>
            </w:r>
          </w:p>
        </w:tc>
        <w:tc>
          <w:tcPr>
            <w:cnfStyle w:val="000000000000" w:firstRow="0" w:lastRow="0" w:firstColumn="0" w:lastColumn="0" w:oddVBand="0" w:evenVBand="0" w:oddHBand="0" w:evenHBand="0" w:firstRowFirstColumn="0" w:firstRowLastColumn="0" w:lastRowFirstColumn="0" w:lastRowLastColumn="0"/>
            <w:tcW w:w="3087" w:type="dxa"/>
            <w:tcMar/>
          </w:tcPr>
          <w:p w:rsidR="002152FA" w:rsidP="007C34F5" w:rsidRDefault="002152FA" w14:paraId="2D8E7EA7" w14:textId="695A0A6F" w14:noSpellErr="1">
            <w:pPr>
              <w:cnfStyle w:val="000000100000" w:firstRow="0" w:lastRow="0" w:firstColumn="0" w:lastColumn="0" w:oddVBand="0" w:evenVBand="0" w:oddHBand="1" w:evenHBand="0" w:firstRowFirstColumn="0" w:firstRowLastColumn="0" w:lastRowFirstColumn="0" w:lastRowLastColumn="0"/>
            </w:pPr>
            <w:r w:rsidR="67B850EE">
              <w:rPr/>
              <w:t>Recommended NGT1USB</w:t>
            </w:r>
          </w:p>
        </w:tc>
      </w:tr>
      <w:tr w:rsidR="002152FA" w:rsidTr="67B850EE" w14:paraId="57B0EDE0" w14:textId="77777777">
        <w:trPr>
          <w:trHeight w:val="325"/>
        </w:trPr>
        <w:tc>
          <w:tcPr>
            <w:cnfStyle w:val="001000000000" w:firstRow="0" w:lastRow="0" w:firstColumn="1" w:lastColumn="0" w:oddVBand="0" w:evenVBand="0" w:oddHBand="0" w:evenHBand="0" w:firstRowFirstColumn="0" w:firstRowLastColumn="0" w:lastRowFirstColumn="0" w:lastRowLastColumn="0"/>
            <w:tcW w:w="3087" w:type="dxa"/>
            <w:tcMar/>
          </w:tcPr>
          <w:p w:rsidR="002152FA" w:rsidP="007C34F5" w:rsidRDefault="002152FA" w14:paraId="0F744D23" w14:textId="621B105A" w14:noSpellErr="1">
            <w:r w:rsidR="67B850EE">
              <w:rPr>
                <w:b w:val="0"/>
                <w:bCs w:val="0"/>
              </w:rPr>
              <w:t>CAN BUS Analyzer</w:t>
            </w:r>
          </w:p>
        </w:tc>
        <w:tc>
          <w:tcPr>
            <w:cnfStyle w:val="000000000000" w:firstRow="0" w:lastRow="0" w:firstColumn="0" w:lastColumn="0" w:oddVBand="0" w:evenVBand="0" w:oddHBand="0" w:evenHBand="0" w:firstRowFirstColumn="0" w:firstRowLastColumn="0" w:lastRowFirstColumn="0" w:lastRowLastColumn="0"/>
            <w:tcW w:w="3087" w:type="dxa"/>
            <w:tcMar/>
          </w:tcPr>
          <w:p w:rsidR="002152FA" w:rsidP="007C34F5" w:rsidRDefault="002152FA" w14:paraId="7BBFF05B" w14:textId="0923EC5F" w14:noSpellErr="1">
            <w:pPr>
              <w:cnfStyle w:val="000000000000" w:firstRow="0" w:lastRow="0" w:firstColumn="0" w:lastColumn="0" w:oddVBand="0" w:evenVBand="0" w:oddHBand="0" w:evenHBand="0" w:firstRowFirstColumn="0" w:firstRowLastColumn="0" w:lastRowFirstColumn="0" w:lastRowLastColumn="0"/>
            </w:pPr>
            <w:r w:rsidR="67B850EE">
              <w:rPr/>
              <w:t>Serial</w:t>
            </w:r>
          </w:p>
        </w:tc>
        <w:tc>
          <w:tcPr>
            <w:cnfStyle w:val="000000000000" w:firstRow="0" w:lastRow="0" w:firstColumn="0" w:lastColumn="0" w:oddVBand="0" w:evenVBand="0" w:oddHBand="0" w:evenHBand="0" w:firstRowFirstColumn="0" w:firstRowLastColumn="0" w:lastRowFirstColumn="0" w:lastRowLastColumn="0"/>
            <w:tcW w:w="3087" w:type="dxa"/>
            <w:tcMar/>
          </w:tcPr>
          <w:p w:rsidR="002152FA" w:rsidP="007C34F5" w:rsidRDefault="002152FA" w14:paraId="0D74DF8D" w14:textId="4B2117B5" w14:noSpellErr="1">
            <w:pPr>
              <w:cnfStyle w:val="000000000000" w:firstRow="0" w:lastRow="0" w:firstColumn="0" w:lastColumn="0" w:oddVBand="0" w:evenVBand="0" w:oddHBand="0" w:evenHBand="0" w:firstRowFirstColumn="0" w:firstRowLastColumn="0" w:lastRowFirstColumn="0" w:lastRowLastColumn="0"/>
            </w:pPr>
            <w:r w:rsidR="67B850EE">
              <w:rPr/>
              <w:t>Recommended Ginkgo</w:t>
            </w:r>
          </w:p>
        </w:tc>
      </w:tr>
      <w:tr w:rsidR="002152FA" w:rsidTr="67B850EE" w14:paraId="285C1452" w14:textId="777777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87" w:type="dxa"/>
            <w:tcMar/>
          </w:tcPr>
          <w:p w:rsidR="002152FA" w:rsidP="007C34F5" w:rsidRDefault="002152FA" w14:paraId="41DB9C79" w14:textId="6F845591" w14:noSpellErr="1">
            <w:pPr>
              <w:rPr>
                <w:b w:val="0"/>
                <w:bCs w:val="0"/>
              </w:rPr>
            </w:pPr>
            <w:r w:rsidR="67B850EE">
              <w:rPr>
                <w:b w:val="0"/>
                <w:bCs w:val="0"/>
              </w:rPr>
              <w:t>SDR and Antennae</w:t>
            </w:r>
          </w:p>
        </w:tc>
        <w:tc>
          <w:tcPr>
            <w:cnfStyle w:val="000000000000" w:firstRow="0" w:lastRow="0" w:firstColumn="0" w:lastColumn="0" w:oddVBand="0" w:evenVBand="0" w:oddHBand="0" w:evenHBand="0" w:firstRowFirstColumn="0" w:firstRowLastColumn="0" w:lastRowFirstColumn="0" w:lastRowLastColumn="0"/>
            <w:tcW w:w="3087" w:type="dxa"/>
            <w:tcMar/>
          </w:tcPr>
          <w:p w:rsidR="002152FA" w:rsidP="007C34F5" w:rsidRDefault="002152FA" w14:paraId="210E972A" w14:textId="42D39C54" w14:noSpellErr="1">
            <w:pPr>
              <w:cnfStyle w:val="000000100000" w:firstRow="0" w:lastRow="0" w:firstColumn="0" w:lastColumn="0" w:oddVBand="0" w:evenVBand="0" w:oddHBand="1" w:evenHBand="0" w:firstRowFirstColumn="0" w:firstRowLastColumn="0" w:lastRowFirstColumn="0" w:lastRowLastColumn="0"/>
            </w:pPr>
            <w:r w:rsidR="67B850EE">
              <w:rPr/>
              <w:t>RF (Wireless)</w:t>
            </w:r>
          </w:p>
        </w:tc>
        <w:tc>
          <w:tcPr>
            <w:cnfStyle w:val="000000000000" w:firstRow="0" w:lastRow="0" w:firstColumn="0" w:lastColumn="0" w:oddVBand="0" w:evenVBand="0" w:oddHBand="0" w:evenHBand="0" w:firstRowFirstColumn="0" w:firstRowLastColumn="0" w:lastRowFirstColumn="0" w:lastRowLastColumn="0"/>
            <w:tcW w:w="3087" w:type="dxa"/>
            <w:tcMar/>
          </w:tcPr>
          <w:p w:rsidR="00CA3F28" w:rsidP="007C34F5" w:rsidRDefault="002152FA" w14:paraId="47C9EB7E" w14:textId="22730F9C" w14:noSpellErr="1">
            <w:pPr>
              <w:cnfStyle w:val="000000100000" w:firstRow="0" w:lastRow="0" w:firstColumn="0" w:lastColumn="0" w:oddVBand="0" w:evenVBand="0" w:oddHBand="1" w:evenHBand="0" w:firstRowFirstColumn="0" w:firstRowLastColumn="0" w:lastRowFirstColumn="0" w:lastRowLastColumn="0"/>
            </w:pPr>
            <w:r w:rsidR="67B850EE">
              <w:rPr/>
              <w:t>Recommended N210</w:t>
            </w:r>
          </w:p>
        </w:tc>
      </w:tr>
      <w:tr w:rsidR="00CA3F28" w:rsidTr="67B850EE" w14:paraId="3E7ED30B" w14:textId="77777777">
        <w:trPr>
          <w:trHeight w:val="325"/>
        </w:trPr>
        <w:tc>
          <w:tcPr>
            <w:cnfStyle w:val="001000000000" w:firstRow="0" w:lastRow="0" w:firstColumn="1" w:lastColumn="0" w:oddVBand="0" w:evenVBand="0" w:oddHBand="0" w:evenHBand="0" w:firstRowFirstColumn="0" w:firstRowLastColumn="0" w:lastRowFirstColumn="0" w:lastRowLastColumn="0"/>
            <w:tcW w:w="3087" w:type="dxa"/>
            <w:tcMar/>
          </w:tcPr>
          <w:p w:rsidR="00CA3F28" w:rsidP="007C34F5" w:rsidRDefault="00CA3F28" w14:paraId="0D7E1D99" w14:textId="4D6D4883" w14:noSpellErr="1">
            <w:pPr>
              <w:rPr>
                <w:b w:val="0"/>
                <w:bCs w:val="0"/>
              </w:rPr>
            </w:pPr>
            <w:r w:rsidR="67B850EE">
              <w:rPr>
                <w:b w:val="0"/>
                <w:bCs w:val="0"/>
              </w:rPr>
              <w:t>External Network Interface Card</w:t>
            </w:r>
          </w:p>
        </w:tc>
        <w:tc>
          <w:tcPr>
            <w:cnfStyle w:val="000000000000" w:firstRow="0" w:lastRow="0" w:firstColumn="0" w:lastColumn="0" w:oddVBand="0" w:evenVBand="0" w:oddHBand="0" w:evenHBand="0" w:firstRowFirstColumn="0" w:firstRowLastColumn="0" w:lastRowFirstColumn="0" w:lastRowLastColumn="0"/>
            <w:tcW w:w="3087" w:type="dxa"/>
            <w:tcMar/>
          </w:tcPr>
          <w:p w:rsidR="00CA3F28" w:rsidP="007C34F5" w:rsidRDefault="00CA3F28" w14:paraId="3A4227BC" w14:textId="7483A4ED" w14:noSpellErr="1">
            <w:pPr>
              <w:cnfStyle w:val="000000000000" w:firstRow="0" w:lastRow="0" w:firstColumn="0" w:lastColumn="0" w:oddVBand="0" w:evenVBand="0" w:oddHBand="0" w:evenHBand="0" w:firstRowFirstColumn="0" w:firstRowLastColumn="0" w:lastRowFirstColumn="0" w:lastRowLastColumn="0"/>
            </w:pPr>
            <w:r w:rsidR="67B850EE">
              <w:rPr/>
              <w:t>RF (Wireless)</w:t>
            </w:r>
          </w:p>
        </w:tc>
        <w:tc>
          <w:tcPr>
            <w:cnfStyle w:val="000000000000" w:firstRow="0" w:lastRow="0" w:firstColumn="0" w:lastColumn="0" w:oddVBand="0" w:evenVBand="0" w:oddHBand="0" w:evenHBand="0" w:firstRowFirstColumn="0" w:firstRowLastColumn="0" w:lastRowFirstColumn="0" w:lastRowLastColumn="0"/>
            <w:tcW w:w="3087" w:type="dxa"/>
            <w:tcMar/>
          </w:tcPr>
          <w:p w:rsidR="00CA3F28" w:rsidP="007C34F5" w:rsidRDefault="00CA3F28" w14:paraId="16FB3722" w14:textId="795B020B" w14:noSpellErr="1">
            <w:pPr>
              <w:cnfStyle w:val="000000000000" w:firstRow="0" w:lastRow="0" w:firstColumn="0" w:lastColumn="0" w:oddVBand="0" w:evenVBand="0" w:oddHBand="0" w:evenHBand="0" w:firstRowFirstColumn="0" w:firstRowLastColumn="0" w:lastRowFirstColumn="0" w:lastRowLastColumn="0"/>
            </w:pPr>
            <w:r w:rsidR="67B850EE">
              <w:rPr/>
              <w:t>Packet Injection Capable</w:t>
            </w:r>
          </w:p>
        </w:tc>
      </w:tr>
    </w:tbl>
    <w:p w:rsidR="002152FA" w:rsidP="009C01E0" w:rsidRDefault="002152FA" w14:paraId="46C0E1F0" w14:textId="2E5C7062">
      <w:pPr>
        <w:pStyle w:val="Heading2"/>
      </w:pPr>
      <w:bookmarkStart w:name="_Toc473797000" w:id="25"/>
    </w:p>
    <w:p w:rsidR="002152FA" w:rsidP="002152FA" w:rsidRDefault="002152FA" w14:paraId="2B501EFE" w14:textId="77777777">
      <w:pPr>
        <w:rPr>
          <w:rFonts w:asciiTheme="majorHAnsi" w:hAnsiTheme="majorHAnsi" w:eastAsiaTheme="majorEastAsia" w:cstheme="majorBidi"/>
          <w:spacing w:val="15"/>
          <w:sz w:val="28"/>
        </w:rPr>
      </w:pPr>
      <w:r>
        <w:br w:type="page"/>
      </w:r>
    </w:p>
    <w:p w:rsidR="002152FA" w:rsidP="009C01E0" w:rsidRDefault="002152FA" w14:paraId="0D526E41" w14:textId="77777777">
      <w:pPr>
        <w:pStyle w:val="Heading2"/>
      </w:pPr>
    </w:p>
    <w:p w:rsidR="009C01E0" w:rsidP="009C01E0" w:rsidRDefault="009C01E0" w14:paraId="04C92925" w14:textId="70A88170" w14:noSpellErr="1">
      <w:pPr>
        <w:pStyle w:val="Heading2"/>
      </w:pPr>
      <w:r w:rsidR="67B850EE">
        <w:rPr/>
        <w:t>Software</w:t>
      </w:r>
      <w:bookmarkEnd w:id="25"/>
    </w:p>
    <w:p w:rsidR="009C01E0" w:rsidP="009C01E0" w:rsidRDefault="009C01E0" w14:paraId="343C31C8" w14:textId="71DD3E93" w14:noSpellErr="1">
      <w:pPr>
        <w:ind w:firstLine="720"/>
      </w:pPr>
      <w:r w:rsidR="67B850EE">
        <w:rPr/>
        <w:t xml:space="preserve">The following </w:t>
      </w:r>
      <w:r w:rsidR="67B850EE">
        <w:rPr/>
        <w:t xml:space="preserve">list of recommended additional software can be tailored to your skill level and approach to interacting with TRUDI. </w:t>
      </w:r>
      <w:r w:rsidR="67B850EE">
        <w:rPr/>
        <w:t xml:space="preserve">  </w:t>
      </w:r>
    </w:p>
    <w:tbl>
      <w:tblPr>
        <w:tblStyle w:val="GridTable4"/>
        <w:tblW w:w="9270" w:type="dxa"/>
        <w:tblLook w:val="04A0" w:firstRow="1" w:lastRow="0" w:firstColumn="1" w:lastColumn="0" w:noHBand="0" w:noVBand="1"/>
      </w:tblPr>
      <w:tblGrid>
        <w:gridCol w:w="4635"/>
        <w:gridCol w:w="4635"/>
      </w:tblGrid>
      <w:tr w:rsidR="002152FA" w:rsidTr="67B850EE" w14:paraId="189B5D42" w14:textId="77777777">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2152FA" w:rsidRDefault="002152FA" w14:paraId="2184DF5F" w14:textId="429561CD" w14:noSpellErr="1">
            <w:r w:rsidR="67B850EE">
              <w:rPr/>
              <w:t>Software Name</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017A1203" w14:textId="0BC8A196" w14:noSpellErr="1">
            <w:pPr>
              <w:cnfStyle w:val="100000000000" w:firstRow="1" w:lastRow="0" w:firstColumn="0" w:lastColumn="0" w:oddVBand="0" w:evenVBand="0" w:oddHBand="0" w:evenHBand="0" w:firstRowFirstColumn="0" w:firstRowLastColumn="0" w:lastRowFirstColumn="0" w:lastRowLastColumn="0"/>
            </w:pPr>
            <w:r w:rsidR="67B850EE">
              <w:rPr/>
              <w:t>Type</w:t>
            </w:r>
          </w:p>
        </w:tc>
      </w:tr>
      <w:tr w:rsidR="002152FA" w:rsidTr="67B850EE" w14:paraId="43C501EC"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635" w:type="dxa"/>
            <w:tcMar/>
          </w:tcPr>
          <w:p w:rsidRPr="005E7AF5" w:rsidR="002152FA" w:rsidP="007C34F5" w:rsidRDefault="002152FA" w14:paraId="1B5561F4" w14:textId="6DE1591F" w14:noSpellErr="1">
            <w:pPr>
              <w:rPr>
                <w:b w:val="0"/>
                <w:bCs w:val="0"/>
              </w:rPr>
            </w:pPr>
            <w:r w:rsidR="67B850EE">
              <w:rPr>
                <w:b w:val="0"/>
                <w:bCs w:val="0"/>
              </w:rPr>
              <w:t>Kali Linux</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CA3F28" w14:paraId="359B913A" w14:textId="69EBEF73" w14:noSpellErr="1">
            <w:pPr>
              <w:cnfStyle w:val="000000100000" w:firstRow="0" w:lastRow="0" w:firstColumn="0" w:lastColumn="0" w:oddVBand="0" w:evenVBand="0" w:oddHBand="1" w:evenHBand="0" w:firstRowFirstColumn="0" w:firstRowLastColumn="0" w:lastRowFirstColumn="0" w:lastRowLastColumn="0"/>
            </w:pPr>
            <w:r w:rsidR="67B850EE">
              <w:rPr/>
              <w:t xml:space="preserve">Penetration Testing </w:t>
            </w:r>
            <w:r w:rsidR="67B850EE">
              <w:rPr/>
              <w:t>Operating System</w:t>
            </w:r>
          </w:p>
        </w:tc>
      </w:tr>
      <w:tr w:rsidR="002152FA" w:rsidTr="67B850EE" w14:paraId="1BF42521" w14:textId="77777777">
        <w:trPr>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2152FA" w14:paraId="77E78CC7" w14:textId="09B288D9" w14:noSpellErr="1">
            <w:r w:rsidR="67B850EE">
              <w:rPr>
                <w:b w:val="0"/>
                <w:bCs w:val="0"/>
              </w:rPr>
              <w:t>Wireshark</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0910AA87" w14:textId="2724EF0B" w14:noSpellErr="1">
            <w:pPr>
              <w:cnfStyle w:val="000000000000" w:firstRow="0" w:lastRow="0" w:firstColumn="0" w:lastColumn="0" w:oddVBand="0" w:evenVBand="0" w:oddHBand="0" w:evenHBand="0" w:firstRowFirstColumn="0" w:firstRowLastColumn="0" w:lastRowFirstColumn="0" w:lastRowLastColumn="0"/>
            </w:pPr>
            <w:r w:rsidR="67B850EE">
              <w:rPr/>
              <w:t>Network traffic sniffer, analyzer</w:t>
            </w:r>
          </w:p>
        </w:tc>
      </w:tr>
      <w:tr w:rsidR="002152FA" w:rsidTr="67B850EE" w14:paraId="0D743D84"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2152FA" w14:paraId="30167904" w14:textId="3F68B656" w14:noSpellErr="1">
            <w:pPr>
              <w:rPr>
                <w:b w:val="0"/>
                <w:bCs w:val="0"/>
              </w:rPr>
            </w:pPr>
            <w:r w:rsidR="67B850EE">
              <w:rPr>
                <w:b w:val="0"/>
                <w:bCs w:val="0"/>
              </w:rPr>
              <w:t>Cain &amp; Abel</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692D6478" w14:textId="2F27E2BA" w14:noSpellErr="1">
            <w:pPr>
              <w:cnfStyle w:val="000000100000" w:firstRow="0" w:lastRow="0" w:firstColumn="0" w:lastColumn="0" w:oddVBand="0" w:evenVBand="0" w:oddHBand="1" w:evenHBand="0" w:firstRowFirstColumn="0" w:firstRowLastColumn="0" w:lastRowFirstColumn="0" w:lastRowLastColumn="0"/>
            </w:pPr>
            <w:r w:rsidR="67B850EE">
              <w:rPr/>
              <w:t>Password Recovery Tool</w:t>
            </w:r>
          </w:p>
        </w:tc>
      </w:tr>
      <w:tr w:rsidR="002152FA" w:rsidTr="67B850EE" w14:paraId="6029DBE7" w14:textId="77777777">
        <w:trPr>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2152FA" w14:paraId="43D3DFB1" w14:textId="40E60D0D" w14:noSpellErr="1">
            <w:pPr>
              <w:rPr>
                <w:b w:val="0"/>
                <w:bCs w:val="0"/>
              </w:rPr>
            </w:pPr>
            <w:r w:rsidR="67B850EE">
              <w:rPr>
                <w:b w:val="0"/>
                <w:bCs w:val="0"/>
              </w:rPr>
              <w:t>NMAP</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32396D7B" w14:textId="479BDCCB" w14:noSpellErr="1">
            <w:pPr>
              <w:cnfStyle w:val="000000000000" w:firstRow="0" w:lastRow="0" w:firstColumn="0" w:lastColumn="0" w:oddVBand="0" w:evenVBand="0" w:oddHBand="0" w:evenHBand="0" w:firstRowFirstColumn="0" w:firstRowLastColumn="0" w:lastRowFirstColumn="0" w:lastRowLastColumn="0"/>
            </w:pPr>
            <w:r w:rsidR="67B850EE">
              <w:rPr/>
              <w:t>Network Mapping Tool</w:t>
            </w:r>
          </w:p>
        </w:tc>
      </w:tr>
      <w:tr w:rsidR="002152FA" w:rsidTr="67B850EE" w14:paraId="65605E2A"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2152FA" w14:paraId="3EDE8C14" w14:textId="41723D80" w14:noSpellErr="1">
            <w:pPr>
              <w:rPr>
                <w:b w:val="0"/>
                <w:bCs w:val="0"/>
              </w:rPr>
            </w:pPr>
            <w:r w:rsidR="67B850EE">
              <w:rPr>
                <w:b w:val="0"/>
                <w:bCs w:val="0"/>
              </w:rPr>
              <w:t>GNU Radio</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7AB0A2BE" w14:textId="71BEFE43" w14:noSpellErr="1">
            <w:pPr>
              <w:cnfStyle w:val="000000100000" w:firstRow="0" w:lastRow="0" w:firstColumn="0" w:lastColumn="0" w:oddVBand="0" w:evenVBand="0" w:oddHBand="1" w:evenHBand="0" w:firstRowFirstColumn="0" w:firstRowLastColumn="0" w:lastRowFirstColumn="0" w:lastRowLastColumn="0"/>
            </w:pPr>
            <w:r w:rsidR="67B850EE">
              <w:rPr/>
              <w:t>Software Defined Radio Development Kit</w:t>
            </w:r>
          </w:p>
        </w:tc>
      </w:tr>
      <w:tr w:rsidR="002152FA" w:rsidTr="67B850EE" w14:paraId="68A43FAF" w14:textId="77777777">
        <w:trPr>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2152FA" w14:paraId="11F872DF" w14:textId="0289BCCA" w14:noSpellErr="1">
            <w:pPr>
              <w:rPr>
                <w:b w:val="0"/>
                <w:bCs w:val="0"/>
              </w:rPr>
            </w:pPr>
            <w:r w:rsidR="67B850EE">
              <w:rPr>
                <w:b w:val="0"/>
                <w:bCs w:val="0"/>
              </w:rPr>
              <w:t>Open Skipper</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035B8259" w14:textId="791C46F4" w14:noSpellErr="1">
            <w:pPr>
              <w:cnfStyle w:val="000000000000" w:firstRow="0" w:lastRow="0" w:firstColumn="0" w:lastColumn="0" w:oddVBand="0" w:evenVBand="0" w:oddHBand="0" w:evenHBand="0" w:firstRowFirstColumn="0" w:firstRowLastColumn="0" w:lastRowFirstColumn="0" w:lastRowLastColumn="0"/>
            </w:pPr>
            <w:r w:rsidR="67B850EE">
              <w:rPr/>
              <w:t>NMEA2000 Message Decoder</w:t>
            </w:r>
          </w:p>
        </w:tc>
      </w:tr>
      <w:tr w:rsidR="002152FA" w:rsidTr="67B850EE" w14:paraId="4BA11482"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2152FA" w14:paraId="3AA891BE" w14:textId="7D9CA3DA">
            <w:pPr>
              <w:rPr>
                <w:b w:val="0"/>
                <w:bCs w:val="0"/>
              </w:rPr>
            </w:pPr>
            <w:proofErr w:type="spellStart"/>
            <w:r w:rsidR="67B850EE">
              <w:rPr>
                <w:b w:val="0"/>
                <w:bCs w:val="0"/>
              </w:rPr>
              <w:t>Aircrack</w:t>
            </w:r>
            <w:proofErr w:type="spellEnd"/>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6FEBFEF6" w14:textId="29B94507" w14:noSpellErr="1">
            <w:pPr>
              <w:cnfStyle w:val="000000100000" w:firstRow="0" w:lastRow="0" w:firstColumn="0" w:lastColumn="0" w:oddVBand="0" w:evenVBand="0" w:oddHBand="1" w:evenHBand="0" w:firstRowFirstColumn="0" w:firstRowLastColumn="0" w:lastRowFirstColumn="0" w:lastRowLastColumn="0"/>
            </w:pPr>
            <w:r w:rsidR="67B850EE">
              <w:rPr/>
              <w:t>Wi-Fi Network Security Tool Suite</w:t>
            </w:r>
          </w:p>
        </w:tc>
      </w:tr>
      <w:tr w:rsidR="002152FA" w:rsidTr="67B850EE" w14:paraId="6B678D5D" w14:textId="77777777">
        <w:trPr>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2152FA" w14:paraId="2D8EF8FF" w14:textId="7EA70CBC">
            <w:pPr>
              <w:rPr>
                <w:b w:val="0"/>
                <w:bCs w:val="0"/>
              </w:rPr>
            </w:pPr>
            <w:proofErr w:type="spellStart"/>
            <w:r w:rsidR="67B850EE">
              <w:rPr>
                <w:b w:val="0"/>
                <w:bCs w:val="0"/>
              </w:rPr>
              <w:t>Metasploit</w:t>
            </w:r>
            <w:proofErr w:type="spellEnd"/>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2152FA" w14:paraId="60F3288D" w14:textId="506D538E" w14:noSpellErr="1">
            <w:pPr>
              <w:cnfStyle w:val="000000000000" w:firstRow="0" w:lastRow="0" w:firstColumn="0" w:lastColumn="0" w:oddVBand="0" w:evenVBand="0" w:oddHBand="0" w:evenHBand="0" w:firstRowFirstColumn="0" w:firstRowLastColumn="0" w:lastRowFirstColumn="0" w:lastRowLastColumn="0"/>
            </w:pPr>
            <w:r w:rsidR="67B850EE">
              <w:rPr/>
              <w:t>Penetration Testing Tool Suite</w:t>
            </w:r>
          </w:p>
        </w:tc>
      </w:tr>
      <w:tr w:rsidR="002152FA" w:rsidTr="67B850EE" w14:paraId="0B46B872"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2152FA" w:rsidP="007C34F5" w:rsidRDefault="00CA3F28" w14:paraId="6B222A70" w14:textId="336A5A35" w14:noSpellErr="1">
            <w:pPr>
              <w:rPr>
                <w:b w:val="0"/>
                <w:bCs w:val="0"/>
              </w:rPr>
            </w:pPr>
            <w:r w:rsidR="67B850EE">
              <w:rPr>
                <w:b w:val="0"/>
                <w:bCs w:val="0"/>
              </w:rPr>
              <w:t>Docker</w:t>
            </w:r>
          </w:p>
        </w:tc>
        <w:tc>
          <w:tcPr>
            <w:cnfStyle w:val="000000000000" w:firstRow="0" w:lastRow="0" w:firstColumn="0" w:lastColumn="0" w:oddVBand="0" w:evenVBand="0" w:oddHBand="0" w:evenHBand="0" w:firstRowFirstColumn="0" w:firstRowLastColumn="0" w:lastRowFirstColumn="0" w:lastRowLastColumn="0"/>
            <w:tcW w:w="4635" w:type="dxa"/>
            <w:tcMar/>
          </w:tcPr>
          <w:p w:rsidR="002152FA" w:rsidP="007C34F5" w:rsidRDefault="00CA3F28" w14:paraId="18C2FBE8" w14:textId="0C6E848A" w14:noSpellErr="1">
            <w:pPr>
              <w:cnfStyle w:val="000000100000" w:firstRow="0" w:lastRow="0" w:firstColumn="0" w:lastColumn="0" w:oddVBand="0" w:evenVBand="0" w:oddHBand="1" w:evenHBand="0" w:firstRowFirstColumn="0" w:firstRowLastColumn="0" w:lastRowFirstColumn="0" w:lastRowLastColumn="0"/>
            </w:pPr>
            <w:r w:rsidR="67B850EE">
              <w:rPr/>
              <w:t>Software Development Containerization Tool</w:t>
            </w:r>
          </w:p>
        </w:tc>
      </w:tr>
      <w:tr w:rsidR="00CA3F28" w:rsidTr="67B850EE" w14:paraId="300884E6" w14:textId="77777777">
        <w:trPr>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CA3F28" w:rsidP="007C34F5" w:rsidRDefault="00CA3F28" w14:paraId="51D26713" w14:textId="51DF2998">
            <w:pPr>
              <w:rPr>
                <w:b w:val="0"/>
                <w:bCs w:val="0"/>
              </w:rPr>
            </w:pPr>
            <w:proofErr w:type="spellStart"/>
            <w:r w:rsidR="67B850EE">
              <w:rPr>
                <w:b w:val="0"/>
                <w:bCs w:val="0"/>
              </w:rPr>
              <w:t>OpenCPN</w:t>
            </w:r>
            <w:proofErr w:type="spellEnd"/>
          </w:p>
        </w:tc>
        <w:tc>
          <w:tcPr>
            <w:cnfStyle w:val="000000000000" w:firstRow="0" w:lastRow="0" w:firstColumn="0" w:lastColumn="0" w:oddVBand="0" w:evenVBand="0" w:oddHBand="0" w:evenHBand="0" w:firstRowFirstColumn="0" w:firstRowLastColumn="0" w:lastRowFirstColumn="0" w:lastRowLastColumn="0"/>
            <w:tcW w:w="4635" w:type="dxa"/>
            <w:tcMar/>
          </w:tcPr>
          <w:p w:rsidR="00CA3F28" w:rsidP="007C34F5" w:rsidRDefault="00CA3F28" w14:paraId="0FC913C7" w14:textId="794B9557" w14:noSpellErr="1">
            <w:pPr>
              <w:cnfStyle w:val="000000000000" w:firstRow="0" w:lastRow="0" w:firstColumn="0" w:lastColumn="0" w:oddVBand="0" w:evenVBand="0" w:oddHBand="0" w:evenHBand="0" w:firstRowFirstColumn="0" w:firstRowLastColumn="0" w:lastRowFirstColumn="0" w:lastRowLastColumn="0"/>
            </w:pPr>
            <w:r w:rsidR="67B850EE">
              <w:rPr/>
              <w:t xml:space="preserve">Chart Plotter Navigation Software </w:t>
            </w:r>
          </w:p>
        </w:tc>
      </w:tr>
      <w:tr w:rsidR="00CA3F28" w:rsidTr="67B850EE" w14:paraId="44020636"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635" w:type="dxa"/>
            <w:tcMar/>
          </w:tcPr>
          <w:p w:rsidR="00CA3F28" w:rsidP="007C34F5" w:rsidRDefault="00CA3F28" w14:paraId="08953B01" w14:textId="3A6831E9" w14:noSpellErr="1">
            <w:pPr>
              <w:rPr>
                <w:b w:val="0"/>
                <w:bCs w:val="0"/>
              </w:rPr>
            </w:pPr>
            <w:r w:rsidR="67B850EE">
              <w:rPr>
                <w:b w:val="0"/>
                <w:bCs w:val="0"/>
              </w:rPr>
              <w:t>GRASSMARLIN</w:t>
            </w:r>
          </w:p>
        </w:tc>
        <w:tc>
          <w:tcPr>
            <w:cnfStyle w:val="000000000000" w:firstRow="0" w:lastRow="0" w:firstColumn="0" w:lastColumn="0" w:oddVBand="0" w:evenVBand="0" w:oddHBand="0" w:evenHBand="0" w:firstRowFirstColumn="0" w:firstRowLastColumn="0" w:lastRowFirstColumn="0" w:lastRowLastColumn="0"/>
            <w:tcW w:w="4635" w:type="dxa"/>
            <w:tcMar/>
          </w:tcPr>
          <w:p w:rsidR="00CA3F28" w:rsidP="007C34F5" w:rsidRDefault="00CA3F28" w14:paraId="60053D00" w14:textId="4A4F93F5" w14:noSpellErr="1">
            <w:pPr>
              <w:cnfStyle w:val="000000100000" w:firstRow="0" w:lastRow="0" w:firstColumn="0" w:lastColumn="0" w:oddVBand="0" w:evenVBand="0" w:oddHBand="1" w:evenHBand="0" w:firstRowFirstColumn="0" w:firstRowLastColumn="0" w:lastRowFirstColumn="0" w:lastRowLastColumn="0"/>
            </w:pPr>
            <w:r w:rsidR="67B850EE">
              <w:rPr/>
              <w:t>ICS, SCADA Network Mapping Tool</w:t>
            </w:r>
          </w:p>
        </w:tc>
      </w:tr>
    </w:tbl>
    <w:p w:rsidR="002152FA" w:rsidP="009C01E0" w:rsidRDefault="002152FA" w14:paraId="0B7A89F2" w14:textId="169319B8">
      <w:pPr>
        <w:ind w:firstLine="720"/>
      </w:pPr>
    </w:p>
    <w:p w:rsidR="00C03FA3" w:rsidP="00C03FA3" w:rsidRDefault="00C03FA3" w14:paraId="07483DAE" w14:textId="77777777"/>
    <w:p w:rsidR="00C03FA3" w:rsidP="00C03FA3" w:rsidRDefault="00C03FA3" w14:paraId="6BE0F0FD" w14:textId="4386045B"/>
    <w:p w:rsidR="00C03FA3" w:rsidP="00C03FA3" w:rsidRDefault="00C03FA3" w14:paraId="0761EE47" w14:textId="7E28F869"/>
    <w:p w:rsidR="009C01E0" w:rsidP="00C03FA3" w:rsidRDefault="009C01E0" w14:paraId="61AA895C" w14:textId="77777777"/>
    <w:p w:rsidR="009C01E0" w:rsidRDefault="009C01E0" w14:paraId="371A2BD4" w14:textId="77777777">
      <w:r>
        <w:br w:type="page"/>
      </w:r>
    </w:p>
    <w:p w:rsidR="00311E87" w:rsidP="00311E87" w:rsidRDefault="00311E87" w14:paraId="16468587" w14:textId="77777777" w14:noSpellErr="1">
      <w:pPr>
        <w:pStyle w:val="Heading1"/>
      </w:pPr>
      <w:bookmarkStart w:name="_Toc473797001" w:id="26"/>
      <w:r>
        <w:rPr/>
        <w:lastRenderedPageBreak/>
        <w:t>TRUDI</w:t>
      </w:r>
      <w:bookmarkEnd w:id="26"/>
    </w:p>
    <w:p w:rsidRPr="00311E87" w:rsidR="00311E87" w:rsidP="67B850EE" w:rsidRDefault="00311E87" w14:paraId="2A7D4E35" w14:textId="77777777">
      <w:pPr>
        <w:pStyle w:val="p1"/>
        <w:jc w:val="both"/>
        <w:rPr>
          <w:sz w:val="20"/>
          <w:szCs w:val="20"/>
        </w:rPr>
      </w:pPr>
      <w:r>
        <w:tab/>
      </w:r>
      <w:r w:rsidRPr="00311E87">
        <w:rPr>
          <w:sz w:val="20"/>
          <w:szCs w:val="20"/>
        </w:rPr>
        <w:t xml:space="preserve">Every ship must have a name, and the name of this ship is TRUDI.  TRUDI, or the Tactical Reconfigurable Underway Demonstration Interface, is a specially built hackable test bed configured to mimic the network onboard a maritime vessel.  Just as there are archetypal nicknames within aviation (such as George, for autopilot), there are nicknames within the field of cryptography as well.  In cryptography, Trudy is the traditional </w:t>
      </w:r>
      <w:r>
        <w:rPr>
          <w:sz w:val="20"/>
          <w:szCs w:val="20"/>
        </w:rPr>
        <w:t xml:space="preserve">malicious </w:t>
      </w:r>
      <w:r w:rsidRPr="00311E87">
        <w:rPr>
          <w:sz w:val="20"/>
          <w:szCs w:val="20"/>
        </w:rPr>
        <w:t xml:space="preserve">adversary in a classic Man in the Middle (</w:t>
      </w:r>
      <w:proofErr w:type="spellStart"/>
      <w:r w:rsidRPr="00311E87">
        <w:rPr>
          <w:sz w:val="20"/>
          <w:szCs w:val="20"/>
        </w:rPr>
        <w:t xml:space="preserve">MitM</w:t>
      </w:r>
      <w:proofErr w:type="spellEnd"/>
      <w:r w:rsidRPr="00311E87">
        <w:rPr>
          <w:sz w:val="20"/>
          <w:szCs w:val="20"/>
        </w:rPr>
        <w:t xml:space="preserve">) attack on a network communication between Alice and Bob.  </w:t>
      </w:r>
      <w:r>
        <w:rPr>
          <w:sz w:val="20"/>
          <w:szCs w:val="20"/>
        </w:rPr>
        <w:t>T</w:t>
      </w:r>
      <w:r w:rsidRPr="00311E87">
        <w:rPr>
          <w:rStyle w:val="s1"/>
          <w:sz w:val="20"/>
          <w:szCs w:val="20"/>
        </w:rPr>
        <w:t>RUDI is a slight modification to this idea that takes away the malicious intent while still providing insight into the communication patterns of underway cyber physical systems.</w:t>
      </w:r>
    </w:p>
    <w:p w:rsidRPr="00CB7EE2" w:rsidR="00F31F4C" w:rsidP="008B6464" w:rsidRDefault="00F31F4C" w14:paraId="0BD22BD6" w14:textId="75B64899" w14:noSpellErr="1">
      <w:pPr>
        <w:pStyle w:val="Heading1"/>
      </w:pPr>
      <w:bookmarkStart w:name="_Toc473797002" w:id="27"/>
      <w:r w:rsidRPr="00CB7EE2">
        <w:rPr/>
        <w:t>Maritime Systems</w:t>
      </w:r>
      <w:bookmarkEnd w:id="27"/>
    </w:p>
    <w:p w:rsidRPr="008B6464" w:rsidR="00F31F4C" w:rsidP="008B6464" w:rsidRDefault="008B6464" w14:paraId="18E85E4D" w14:textId="4CF4190B" w14:noSpellErr="1">
      <w:pPr>
        <w:pStyle w:val="Heading2"/>
      </w:pPr>
      <w:bookmarkStart w:name="_Toc473797003" w:id="28"/>
      <w:r>
        <w:rPr/>
        <w:t>Overview</w:t>
      </w:r>
      <w:bookmarkEnd w:id="28"/>
    </w:p>
    <w:p w:rsidR="00F31F4C" w:rsidP="00F83B0D" w:rsidRDefault="00F31F4C" w14:paraId="4C55E77B" w14:textId="3298352F" w14:noSpellErr="1">
      <w:pPr>
        <w:spacing w:after="0"/>
        <w:jc w:val="both"/>
      </w:pPr>
      <w:r>
        <w:tab/>
      </w:r>
      <w:r>
        <w:rPr/>
        <w:t xml:space="preserve"> Modern maritime vessels are </w:t>
      </w:r>
      <w:r w:rsidRPr="67B850EE">
        <w:rPr>
          <w:i w:val="1"/>
          <w:iCs w:val="1"/>
        </w:rPr>
        <w:t>cyber physical systems</w:t>
      </w:r>
      <w:r>
        <w:rPr/>
        <w:t xml:space="preserve"> (CPSs), meaning they synergize computational and physical components.</w:t>
      </w:r>
      <w:r w:rsidRPr="39F452D0">
        <w:rPr/>
        <w:t xml:space="preserve"> </w:t>
      </w:r>
      <w:r>
        <w:rPr/>
        <w:t xml:space="preserve">  While CPSs provide greater usability and functionality, they also allow for more points of failure and as a result are vulnerable to attack. </w:t>
      </w:r>
      <w:r w:rsidRPr="39F452D0">
        <w:rPr/>
        <w:t xml:space="preserve"> </w:t>
      </w:r>
      <w:r>
        <w:rPr/>
        <w:t>Technologies currently used in modern vessels include: ECDIS, AIS, Radar/ARPA, Compass (Electronic), Computerized Automatic Steering System, among many others.  Vessels have both an internal network for intra-ship communication</w:t>
      </w:r>
      <w:r w:rsidRPr="39F452D0">
        <w:rPr/>
        <w:t>,</w:t>
      </w:r>
      <w:r>
        <w:rPr/>
        <w:t xml:space="preserve"> and a network infrastructure for communicating inter-ship and with shore installations.  A commerci</w:t>
      </w:r>
      <w:r w:rsidR="00F83B0D">
        <w:rPr/>
        <w:t xml:space="preserve">al ship’s network includes the Voyage, Engineering, and Information Technology (IT) Networks.  </w:t>
      </w:r>
    </w:p>
    <w:p w:rsidRPr="00FA4CA8" w:rsidR="00F31F4C" w:rsidP="008B6464" w:rsidRDefault="00F31F4C" w14:paraId="169E30AE" w14:textId="1018FC8F" w14:noSpellErr="1">
      <w:pPr>
        <w:pStyle w:val="Heading2"/>
      </w:pPr>
      <w:bookmarkStart w:name="_Toc473797004" w:id="29"/>
      <w:r w:rsidRPr="00FA4CA8">
        <w:rPr/>
        <w:t>Voyage</w:t>
      </w:r>
      <w:r>
        <w:rPr/>
        <w:t xml:space="preserve"> Network</w:t>
      </w:r>
      <w:bookmarkEnd w:id="29"/>
    </w:p>
    <w:p w:rsidR="00F31F4C" w:rsidP="00F31F4C" w:rsidRDefault="00F31F4C" w14:paraId="4DBE3244" w14:textId="77777777" w14:noSpellErr="1">
      <w:pPr>
        <w:jc w:val="both"/>
      </w:pPr>
      <w:r>
        <w:tab/>
      </w:r>
      <w:r>
        <w:rPr/>
        <w:t>The purpose of the voyage network is to help navigate the vessel.  It includes systems such as the ECDIS (Electronic Chart Display and Information System), AIS (Automatic Identification System), Radar/Automatic Radar Plotting Aid, Compass, Voyage Data Recorder</w:t>
      </w:r>
      <w:r w:rsidRPr="39F452D0">
        <w:rPr/>
        <w:t xml:space="preserve">, </w:t>
      </w:r>
      <w:r>
        <w:rPr/>
        <w:t>and others.  The voyage network gathers information from sensors and communications equipment, which are</w:t>
      </w:r>
      <w:r w:rsidRPr="39F452D0">
        <w:rPr/>
        <w:t xml:space="preserve"> </w:t>
      </w:r>
      <w:r>
        <w:rPr/>
        <w:t>processed and then transmitted to a device that the crew can interface with.  A ship’s bridge will contain many of the interface devices for the voyage network.</w:t>
      </w:r>
    </w:p>
    <w:p w:rsidR="00F31F4C" w:rsidP="00F31F4C" w:rsidRDefault="00F31F4C" w14:paraId="149B373E" w14:textId="77777777" w14:noSpellErr="1">
      <w:pPr>
        <w:jc w:val="both"/>
      </w:pPr>
      <w:commentRangeStart w:id="30"/>
      <w:r w:rsidR="67B850EE">
        <w:rPr/>
        <w:t>Hardware in test bed: GPS, Radar, AIS, ECDIS (Navigation touch panel), Weather Station</w:t>
      </w:r>
      <w:commentRangeEnd w:id="30"/>
      <w:r>
        <w:rPr>
          <w:rStyle w:val="CommentReference"/>
        </w:rPr>
        <w:commentReference w:id="30"/>
      </w:r>
    </w:p>
    <w:p w:rsidR="00F31F4C" w:rsidP="008B6464" w:rsidRDefault="00F31F4C" w14:paraId="21A30584" w14:textId="3F6C62C7" w14:noSpellErr="1">
      <w:pPr>
        <w:pStyle w:val="Heading3"/>
      </w:pPr>
      <w:bookmarkStart w:name="_Toc473797005" w:id="31"/>
      <w:r w:rsidRPr="008B3D45">
        <w:rPr/>
        <w:t>ECDIS (Electronic Chart Display and Information System)</w:t>
      </w:r>
      <w:bookmarkEnd w:id="31"/>
    </w:p>
    <w:p w:rsidR="00F31F4C" w:rsidP="00F31F4C" w:rsidRDefault="00F31F4C" w14:paraId="06175114" w14:textId="77777777">
      <w:pPr>
        <w:jc w:val="both"/>
      </w:pPr>
      <w:r>
        <w:tab/>
      </w:r>
      <w:r>
        <w:rPr/>
        <w:t xml:space="preserve">The ECDIS is part of the voyage network and is a computer based navigation system.  It collects, transmits, and integrates real-time information that allows the ship to be manned and controlled.  ECDIS accomplishes this by continuously determining the vessel’s position relative to land, charted objects, navigation aids, and unseen hazards.  It utilizes information from a variety of other systems to include the Global Positioning System (GPS), radar, fathometer (which is depth meter) and Automatic identification systems (AIS). While ECDIS helps a boat be manned with fewer crew, it is as vulnerable as its host machine.  Attackers can potentially read, download, replace or delete any file on the machine hosting the ECDIS to include crucial navigational charts.  The ECDIS system can also be used to pivot, or gain access to other shipboard networks once it is compromised.  </w:t>
      </w:r>
      <w:commentRangeStart w:id="32"/>
      <w:r>
        <w:rPr/>
        <w:t xml:space="preserve">The ECDIS in the test bed system is part of the Furuno </w:t>
      </w:r>
      <w:proofErr w:type="spellStart"/>
      <w:r>
        <w:rPr/>
        <w:t>NavNet</w:t>
      </w:r>
      <w:proofErr w:type="spellEnd"/>
      <w:r>
        <w:rPr/>
        <w:t xml:space="preserve"> display.</w:t>
      </w:r>
      <w:commentRangeEnd w:id="32"/>
      <w:r>
        <w:rPr>
          <w:rStyle w:val="CommentReference"/>
        </w:rPr>
        <w:commentReference w:id="32"/>
      </w:r>
    </w:p>
    <w:p w:rsidR="00F31F4C" w:rsidP="008B6464" w:rsidRDefault="00F31F4C" w14:paraId="1B7D1653" w14:textId="452F4EBC" w14:noSpellErr="1">
      <w:pPr>
        <w:pStyle w:val="Heading3"/>
      </w:pPr>
      <w:bookmarkStart w:name="_Toc473797006" w:id="33"/>
      <w:r w:rsidRPr="008B3D45">
        <w:rPr/>
        <w:t>AIS (Automatic Identification System)</w:t>
      </w:r>
      <w:bookmarkEnd w:id="33"/>
    </w:p>
    <w:p w:rsidR="00F31F4C" w:rsidP="00F31F4C" w:rsidRDefault="00F31F4C" w14:paraId="28CE1F62" w14:textId="77777777" w14:noSpellErr="1">
      <w:pPr>
        <w:jc w:val="both"/>
      </w:pPr>
      <w:r>
        <w:tab/>
      </w:r>
      <w:r>
        <w:rPr/>
        <w:t xml:space="preserve">AIS is an automated tracking system that must be fitted aboard international voyaging ships over a certain size, and to all passenger ships regardless of size.  A 2013 estimate of the number of AIS equipped vessels was over 400,000, and that number is increasing annually.  The AIS tracks the ship by exchanging data with other ships’ AIS </w:t>
      </w:r>
      <w:r>
        <w:rPr/>
        <w:lastRenderedPageBreak/>
        <w:t>systems, with AIS base stations, and with satellite data.  This information can then be displayed on the ship’s ECDIS system.  This data can include the vessel’s identity, type, position, heading, and speed to shore stations.  This system will be explored further in a separate document.  The AIS in the test bed system is a FA50 Class B transponder.</w:t>
      </w:r>
    </w:p>
    <w:p w:rsidR="00F31F4C" w:rsidP="008B6464" w:rsidRDefault="00F31F4C" w14:paraId="0696B30B" w14:textId="5CD19825" w14:noSpellErr="1">
      <w:pPr>
        <w:pStyle w:val="Heading3"/>
      </w:pPr>
      <w:bookmarkStart w:name="_Toc473797007" w:id="34"/>
      <w:r w:rsidRPr="008B3D45">
        <w:rPr/>
        <w:t>Radar/ARPA</w:t>
      </w:r>
      <w:bookmarkEnd w:id="34"/>
    </w:p>
    <w:p w:rsidR="00F31F4C" w:rsidP="00F31F4C" w:rsidRDefault="00F31F4C" w14:paraId="5E5F6890" w14:textId="77777777" w14:noSpellErr="1">
      <w:pPr>
        <w:jc w:val="both"/>
      </w:pPr>
      <w:r>
        <w:tab/>
      </w:r>
      <w:r>
        <w:rPr/>
        <w:t xml:space="preserve">While now a colloquial term, radar was actually coined by the U.S. Navy as an acronym, standing for Radio Detection and Ranging.  Marine radars provide bearing (or direction) and distance of ships. Radars are vital for navigation and for avoiding collisions.  An ARPA (Automatic Radar Plotting Aid) is a system that can automatically create tracks of objects to provide the crew with a visual representation of a tracked object’s path.  The radar and ECDIS system in the test bed are ARPA capable.  </w:t>
      </w:r>
    </w:p>
    <w:p w:rsidRPr="008B6464" w:rsidR="00F31F4C" w:rsidP="008B6464" w:rsidRDefault="00F31F4C" w14:paraId="591EFCEA" w14:textId="4966A584" w14:noSpellErr="1">
      <w:pPr>
        <w:pStyle w:val="Heading2"/>
      </w:pPr>
      <w:bookmarkStart w:name="_Toc473797010" w:id="35"/>
      <w:r w:rsidRPr="008B6464">
        <w:rPr/>
        <w:t xml:space="preserve">Information Technology </w:t>
      </w:r>
      <w:r w:rsidR="008B6464">
        <w:rPr/>
        <w:t>Network</w:t>
      </w:r>
      <w:bookmarkEnd w:id="35"/>
    </w:p>
    <w:p w:rsidR="00F31F4C" w:rsidP="00F31F4C" w:rsidRDefault="00F31F4C" w14:paraId="14D98E74" w14:textId="77777777" w14:noSpellErr="1">
      <w:pPr>
        <w:jc w:val="both"/>
      </w:pPr>
      <w:r>
        <w:tab/>
      </w:r>
      <w:r>
        <w:rPr/>
        <w:t>The IT network is administrative and allows crew to conduct IT tasks.  These tasks include but are not limited to: communication with shore installations for weather, scheduling, logistics, and maintenance; web surfing; email; and running client-server applications.  This network typically allows users wireless access utilizing personal devices.  The hardware in this network includes both wired (such as Ethernet) devices and wireless devices, which include personal electronics.</w:t>
      </w:r>
    </w:p>
    <w:p w:rsidR="00F31F4C" w:rsidP="00F31F4C" w:rsidRDefault="00F31F4C" w14:paraId="793AABC3" w14:textId="77777777" w14:noSpellErr="1">
      <w:pPr>
        <w:jc w:val="both"/>
      </w:pPr>
      <w:r w:rsidR="67B850EE">
        <w:rPr/>
        <w:t xml:space="preserve">Hardware in test bed: Junction boxes, Ethernet hubs, Wi-Fi modem/router, processor units, etc.  </w:t>
      </w:r>
    </w:p>
    <w:p w:rsidR="00F31F4C" w:rsidP="00F31F4C" w:rsidRDefault="00F31F4C" w14:paraId="5ADC5DCF" w14:textId="77777777" w14:noSpellErr="1">
      <w:pPr>
        <w:jc w:val="both"/>
      </w:pPr>
      <w:r w:rsidRPr="67B850EE" w:rsidR="67B850EE">
        <w:rPr>
          <w:b w:val="1"/>
          <w:bCs w:val="1"/>
        </w:rPr>
        <w:t>Hub</w:t>
      </w:r>
      <w:r w:rsidR="67B850EE">
        <w:rPr/>
        <w:t>: A network hub is a device that repeats information.  It will broadcast information it receives to all open ports and thus to any device connected to those ports.  The HUB101 device in the test bed can act as a hub.  For more information, see the Ethernet/Lightweight Ethernet overview document.</w:t>
      </w:r>
    </w:p>
    <w:p w:rsidR="00F31F4C" w:rsidP="00F31F4C" w:rsidRDefault="00F31F4C" w14:paraId="5307C5B6" w14:textId="77777777" w14:noSpellErr="1">
      <w:pPr>
        <w:jc w:val="both"/>
      </w:pPr>
      <w:r w:rsidRPr="67B850EE" w:rsidR="67B850EE">
        <w:rPr>
          <w:b w:val="1"/>
          <w:bCs w:val="1"/>
        </w:rPr>
        <w:t>Switch</w:t>
      </w:r>
      <w:r w:rsidR="67B850EE">
        <w:rPr/>
        <w:t>: A network switch will also keep MAC address records in a MAC table.  This allows for the maximization of bandwidth for devices within the network.  The HUB101 device in the test bed can also act as a switch.  For more information, see the Ethernet/Lightweight Ethernet overview document.</w:t>
      </w:r>
    </w:p>
    <w:p w:rsidR="009E1CC5" w:rsidP="00F31F4C" w:rsidRDefault="00F31F4C" w14:paraId="7556BA05" w14:textId="77777777">
      <w:pPr>
        <w:jc w:val="both"/>
      </w:pPr>
      <w:r w:rsidRPr="67B850EE" w:rsidR="67B850EE">
        <w:rPr>
          <w:b w:val="1"/>
          <w:bCs w:val="1"/>
        </w:rPr>
        <w:t xml:space="preserve">Wi-Fi Modem/router:  </w:t>
      </w:r>
      <w:r w:rsidR="67B850EE">
        <w:rPr/>
        <w:t xml:space="preserve">Most commonly referred to as just a “modem” or a “router” due to the ubiquity of Wi-Fi, these devices are </w:t>
      </w:r>
      <w:r w:rsidRPr="67B850EE" w:rsidR="67B850EE">
        <w:rPr>
          <w:i w:val="1"/>
          <w:iCs w:val="1"/>
        </w:rPr>
        <w:t>wireless access points</w:t>
      </w:r>
      <w:r w:rsidR="67B850EE">
        <w:rPr/>
        <w:t xml:space="preserve"> that are typically connected to a wired or cellular network.  A typical device can service up to 30 clients within a range of approximately 100 meters.  In the case of the </w:t>
      </w:r>
      <w:proofErr w:type="spellStart"/>
      <w:r w:rsidR="67B850EE">
        <w:rPr/>
        <w:t>Cradlepoint</w:t>
      </w:r>
      <w:proofErr w:type="spellEnd"/>
      <w:r w:rsidR="67B850EE">
        <w:rPr/>
        <w:t xml:space="preserve"> COR IBR1100 device in the test bed, it is a wireless access point that connects to a 4G cellular network to provide internet access.</w:t>
      </w:r>
    </w:p>
    <w:p w:rsidR="00F31F4C" w:rsidP="00F31F4C" w:rsidRDefault="009E1CC5" w14:paraId="6C38A617" w14:textId="73CC6B19" w14:noSpellErr="1">
      <w:pPr>
        <w:jc w:val="both"/>
      </w:pPr>
      <w:r w:rsidRPr="67B850EE" w:rsidR="67B850EE">
        <w:rPr>
          <w:b w:val="1"/>
          <w:bCs w:val="1"/>
        </w:rPr>
        <w:t xml:space="preserve">Email Server: </w:t>
      </w:r>
      <w:r w:rsidR="67B850EE">
        <w:rPr/>
        <w:t xml:space="preserve">A typical server is simply a specially configured computer that stores and exchanges information.  The email server onboard TRUDI consists of a laptop configured to run a Microsoft Exchange Windows Server 2012 email server.  The server itself is run through a Virtual Machine (VM) hosted on a Ubuntu laptop and connects to the network via Wi-Fi.  </w:t>
      </w:r>
    </w:p>
    <w:p w:rsidR="00C24ADB" w:rsidP="00F31F4C" w:rsidRDefault="00C24ADB" w14:paraId="21B0B858" w14:textId="77777777">
      <w:pPr>
        <w:jc w:val="both"/>
      </w:pPr>
    </w:p>
    <w:p w:rsidR="00C24ADB" w:rsidRDefault="00C24ADB" w14:paraId="00A740E1" w14:textId="77777777">
      <w:r>
        <w:br w:type="page"/>
      </w:r>
    </w:p>
    <w:p w:rsidRPr="00FA4CA8" w:rsidR="00250AA8" w:rsidP="00250AA8" w:rsidRDefault="00250AA8" w14:paraId="2C917B0B" w14:textId="77777777" w14:noSpellErr="1">
      <w:pPr>
        <w:pStyle w:val="Heading2"/>
      </w:pPr>
      <w:bookmarkStart w:name="_Toc473797011" w:id="36"/>
      <w:r w:rsidRPr="00FA4CA8">
        <w:rPr/>
        <w:lastRenderedPageBreak/>
        <w:t>Engineering</w:t>
      </w:r>
      <w:r>
        <w:rPr/>
        <w:t xml:space="preserve"> network</w:t>
      </w:r>
      <w:bookmarkEnd w:id="36"/>
    </w:p>
    <w:p w:rsidR="00250AA8" w:rsidP="00250AA8" w:rsidRDefault="00250AA8" w14:paraId="642A1C8D" w14:textId="77777777" w14:noSpellErr="1">
      <w:pPr>
        <w:jc w:val="both"/>
      </w:pPr>
      <w:r>
        <w:rPr>
          <w:b/>
        </w:rPr>
        <w:tab/>
      </w:r>
      <w:r>
        <w:rPr/>
        <w:t>The engineering network connects crew members to the ICS (Industrial Control Systems) onboard that actuate the ship’s propulsion, steering, and auxiliary systems.  While the voyage network provides the information, the engineering network provides the infrastructure link between the crew and the ship.  It can include systems such as the Computerized Automatic Steering System.</w:t>
      </w:r>
    </w:p>
    <w:p w:rsidR="00250AA8" w:rsidP="00250AA8" w:rsidRDefault="00250AA8" w14:paraId="3E9638F8" w14:textId="77777777" w14:noSpellErr="1">
      <w:pPr>
        <w:jc w:val="both"/>
      </w:pPr>
      <w:commentRangeStart w:id="37"/>
      <w:r w:rsidR="67B850EE">
        <w:rPr/>
        <w:t xml:space="preserve">Hardware in test bed: Auto pilot, linear actuators, depth, speed &amp; temperature sensors, etc.  </w:t>
      </w:r>
      <w:commentRangeEnd w:id="37"/>
      <w:r>
        <w:rPr>
          <w:rStyle w:val="CommentReference"/>
        </w:rPr>
        <w:commentReference w:id="37"/>
      </w:r>
    </w:p>
    <w:p w:rsidR="00C24ADB" w:rsidP="00250AA8" w:rsidRDefault="00C24ADB" w14:paraId="05CCCA21" w14:textId="77777777">
      <w:pPr>
        <w:jc w:val="both"/>
        <w:rPr>
          <w:b/>
          <w:bCs/>
        </w:rPr>
      </w:pPr>
    </w:p>
    <w:p w:rsidR="00C24ADB" w:rsidP="00C24ADB" w:rsidRDefault="00C24ADB" w14:paraId="54D78F03" w14:textId="69285B0D" w14:noSpellErr="1">
      <w:pPr>
        <w:pStyle w:val="Heading3"/>
      </w:pPr>
      <w:r w:rsidR="67B850EE">
        <w:rPr/>
        <w:t>Computerized Automatic Steering System (Autopilot)</w:t>
      </w:r>
    </w:p>
    <w:p w:rsidR="00250AA8" w:rsidP="00250AA8" w:rsidRDefault="00250AA8" w14:paraId="3D3CE44E" w14:textId="77777777" w14:noSpellErr="1">
      <w:pPr>
        <w:jc w:val="both"/>
      </w:pPr>
      <w:r>
        <w:rPr>
          <w:b/>
        </w:rPr>
        <w:tab/>
      </w:r>
      <w:r>
        <w:rPr/>
        <w:t xml:space="preserve">The purpose of the simplest autopilot is to lock the heading of a boat towards a predefined course.  However, this simple task requires the autopilot system to be connected to and able to control many of the systems onboard the ship.  To provide steering, the autopilot has to be connected via the Control Area Network (CAN) to the ICS that controls rudder position.  The autopilot also draws navigation and GPS information via the CAN network in order to provide course correction as the ship travels along its predefined course.  </w:t>
      </w:r>
    </w:p>
    <w:p w:rsidR="00C24ADB" w:rsidP="00C24ADB" w:rsidRDefault="00C24ADB" w14:paraId="42B0C4FE" w14:textId="77777777" w14:noSpellErr="1">
      <w:pPr>
        <w:pStyle w:val="Heading3"/>
      </w:pPr>
      <w:bookmarkStart w:name="_Toc473797008" w:id="38"/>
      <w:r w:rsidRPr="008B3D45">
        <w:rPr/>
        <w:t>GPS (Global Positioning System)</w:t>
      </w:r>
      <w:bookmarkEnd w:id="38"/>
    </w:p>
    <w:p w:rsidR="00C24ADB" w:rsidP="00C24ADB" w:rsidRDefault="00C24ADB" w14:paraId="12821A38" w14:textId="77777777" w14:noSpellErr="1">
      <w:pPr>
        <w:jc w:val="both"/>
      </w:pPr>
      <w:r>
        <w:tab/>
      </w:r>
      <w:r>
        <w:rPr/>
        <w:t xml:space="preserve">Most modern vessels use a GPS receiver for position and heading information (i.e. as a compass).  GPS uses information from a constellation of satellites to determine the receiver’s location.  A receiver utilizing two separate antennae and an internal gyroscope can combine location and motion information and act as an accurate compass.  GPS can also effectively measure the vessel’s </w:t>
      </w:r>
      <w:commentRangeStart w:id="39"/>
      <w:r>
        <w:rPr/>
        <w:t>pitch and roll, which are</w:t>
      </w:r>
      <w:commentRangeEnd w:id="39"/>
      <w:r>
        <w:rPr>
          <w:rStyle w:val="CommentReference"/>
        </w:rPr>
        <w:commentReference w:id="39"/>
      </w:r>
      <w:r>
        <w:rPr/>
        <w:t xml:space="preserve"> measurements of the vessel’s rotational motions.  However, GPS requires movement to act as an effective heading indicator.  As with any receiver, GPS operates at certain frequencies and can be intentionally blocked, jammed, or interfered through specially configured radio frequency transmitters.  While illegal, jamming devices are easily accessible and are low-cost.  It is also possible for attackers to build their own.  </w:t>
      </w:r>
    </w:p>
    <w:p w:rsidR="00C24ADB" w:rsidP="00C24ADB" w:rsidRDefault="00C24ADB" w14:paraId="243496EF" w14:textId="77777777" w14:noSpellErr="1">
      <w:pPr>
        <w:pStyle w:val="Heading3"/>
      </w:pPr>
      <w:bookmarkStart w:name="_Toc473797009" w:id="40"/>
      <w:r w:rsidRPr="008B3D45">
        <w:rPr/>
        <w:t>Compass</w:t>
      </w:r>
      <w:bookmarkEnd w:id="40"/>
    </w:p>
    <w:p w:rsidR="00C24ADB" w:rsidP="00C24ADB" w:rsidRDefault="00C24ADB" w14:paraId="108F1855" w14:textId="77777777" w14:noSpellErr="1">
      <w:pPr>
        <w:jc w:val="both"/>
      </w:pPr>
      <w:r>
        <w:tab/>
      </w:r>
      <w:r>
        <w:rPr/>
        <w:t xml:space="preserve">Magnetic compasses have been used for bearing and heading information for millennia.  They provide a reliable source of heading information that is not reliant on signal reception.  Magnetic compasses align to the Earth’s natural magnetic field, and also any other external magnetic fields or large metal bodies such as ships.  Digital compasses use the same concept to determine direction, except a magnetometer is utilized instead of a magnetized needle.  These devices are cheap, efficient, and decently reliable.   Shipboard digital compasses are commonly referred to as </w:t>
      </w:r>
      <w:r w:rsidRPr="67B850EE">
        <w:rPr>
          <w:i w:val="1"/>
          <w:iCs w:val="1"/>
        </w:rPr>
        <w:t>fluxgate</w:t>
      </w:r>
      <w:r>
        <w:rPr/>
        <w:t xml:space="preserve"> compasses.  Instead of a magnetic needle pointing to a heading, variations in an electronically generated magnetic field are measured and processed digitally to provide a heading.  The Furuno PG700 Integrated Heading Sensor is a fluxgate magnetic compass that also provides angular velocity data.  It is connected to the navigation system via the NMEA2000 network.  A technical specification sheet for compasses is provided in your resources.  </w:t>
      </w:r>
    </w:p>
    <w:p w:rsidR="00C24ADB" w:rsidP="00250AA8" w:rsidRDefault="00C24ADB" w14:paraId="2D0A5924" w14:textId="77777777">
      <w:pPr>
        <w:jc w:val="both"/>
      </w:pPr>
    </w:p>
    <w:p w:rsidR="00250AA8" w:rsidRDefault="00250AA8" w14:paraId="4A400D89" w14:textId="77777777">
      <w:r>
        <w:br w:type="page"/>
      </w:r>
    </w:p>
    <w:p w:rsidRPr="004E1AED" w:rsidR="008B6464" w:rsidP="008B6464" w:rsidRDefault="008B6464" w14:paraId="274F1DFA" w14:textId="53995FA7" w14:noSpellErr="1">
      <w:pPr>
        <w:pStyle w:val="Heading1"/>
      </w:pPr>
      <w:bookmarkStart w:name="_Toc473797012" w:id="41"/>
      <w:r>
        <w:rPr/>
        <w:lastRenderedPageBreak/>
        <w:t>IT Network Overview</w:t>
      </w:r>
      <w:bookmarkEnd w:id="41"/>
    </w:p>
    <w:p w:rsidR="008B6464" w:rsidP="008B6464" w:rsidRDefault="008B6464" w14:paraId="213DC5BB" w14:textId="7751A36C" w14:noSpellErr="1">
      <w:pPr>
        <w:pStyle w:val="Heading2"/>
      </w:pPr>
      <w:bookmarkStart w:name="_Toc473797013" w:id="42"/>
      <w:r>
        <w:rPr/>
        <w:t>IT Network</w:t>
      </w:r>
      <w:bookmarkEnd w:id="42"/>
    </w:p>
    <w:p w:rsidR="008B6464" w:rsidP="008B6464" w:rsidRDefault="008B6464" w14:paraId="59D75C77" w14:textId="77777777">
      <w:pPr>
        <w:jc w:val="both"/>
      </w:pPr>
      <w:r>
        <w:tab/>
      </w:r>
      <w:r>
        <w:rPr/>
        <w:t xml:space="preserve">The IT Network is for the crewmembers and passengers to conduct all manner of conventional information technology (IT) tasks. Crewmembers use the IT network on the ships communications such as weather, scheduling, logistics and maintenance. Both crew and passengers also conduct morale related IT tasks that include surfing the web, sending email, and client-server applications. This network most often allows its users wireless access. The Maritime test bed is equipped with various devices that comprise its IT Network, which are: the </w:t>
      </w:r>
      <w:proofErr w:type="spellStart"/>
      <w:r>
        <w:rPr/>
        <w:t>Cradlepoint</w:t>
      </w:r>
      <w:proofErr w:type="spellEnd"/>
      <w:r>
        <w:rPr/>
        <w:t xml:space="preserve"> router, the </w:t>
      </w:r>
      <w:proofErr w:type="spellStart"/>
      <w:r>
        <w:rPr/>
        <w:t>NavNet</w:t>
      </w:r>
      <w:proofErr w:type="spellEnd"/>
      <w:r>
        <w:rPr/>
        <w:t xml:space="preserve"> TZTouch2, and the Windows Server 2012 email server.</w:t>
      </w:r>
    </w:p>
    <w:p w:rsidR="008B6464" w:rsidP="008B6464" w:rsidRDefault="008B6464" w14:paraId="360330A6" w14:textId="1F822364">
      <w:pPr>
        <w:pStyle w:val="Heading2"/>
      </w:pPr>
      <w:bookmarkStart w:name="_Toc473797014" w:id="43"/>
      <w:proofErr w:type="spellStart"/>
      <w:r>
        <w:rPr/>
        <w:t>C</w:t>
      </w:r>
      <w:r w:rsidR="00555D13">
        <w:rPr/>
        <w:t>radlepoint</w:t>
      </w:r>
      <w:proofErr w:type="spellEnd"/>
      <w:bookmarkEnd w:id="43"/>
      <w:r>
        <w:rPr/>
        <w:t xml:space="preserve"> </w:t>
      </w:r>
    </w:p>
    <w:p w:rsidR="00536B73" w:rsidP="00536B73" w:rsidRDefault="008B6464" w14:paraId="51C4CF3A" w14:textId="77777777">
      <w:pPr>
        <w:keepNext/>
        <w:jc w:val="both"/>
      </w:pPr>
      <w:r>
        <w:rPr>
          <w:noProof/>
          <w:lang w:eastAsia="zh-TW"/>
        </w:rPr>
        <w:drawing>
          <wp:inline distT="0" distB="0" distL="0" distR="0" wp14:anchorId="1A2E7DBD" wp14:editId="049A8086">
            <wp:extent cx="579120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0-line-art-icons-front.jpg"/>
                    <pic:cNvPicPr/>
                  </pic:nvPicPr>
                  <pic:blipFill>
                    <a:blip r:embed="rId16">
                      <a:extLst>
                        <a:ext uri="{28A0092B-C50C-407E-A947-70E740481C1C}">
                          <a14:useLocalDpi xmlns:a14="http://schemas.microsoft.com/office/drawing/2010/main" val="0"/>
                        </a:ext>
                      </a:extLst>
                    </a:blip>
                    <a:stretch>
                      <a:fillRect/>
                    </a:stretch>
                  </pic:blipFill>
                  <pic:spPr>
                    <a:xfrm>
                      <a:off x="0" y="0"/>
                      <a:ext cx="5792743" cy="1908048"/>
                    </a:xfrm>
                    <a:prstGeom prst="rect">
                      <a:avLst/>
                    </a:prstGeom>
                  </pic:spPr>
                </pic:pic>
              </a:graphicData>
            </a:graphic>
          </wp:inline>
        </w:drawing>
      </w:r>
    </w:p>
    <w:p w:rsidR="00536B73" w:rsidP="00536B73" w:rsidRDefault="00536B73" w14:paraId="626DA0C6" w14:textId="64CFA894">
      <w:pPr>
        <w:pStyle w:val="Caption"/>
      </w:pPr>
      <w:bookmarkStart w:name="_Toc473198356" w:id="44"/>
      <w:r>
        <w:rPr/>
        <w:t xml:space="preserve">Figure </w:t>
      </w:r>
      <w:r w:rsidR="00FA51F8">
        <w:fldChar w:fldCharType="begin"/>
      </w:r>
      <w:r w:rsidR="00FA51F8">
        <w:instrText xml:space="preserve"> SEQ Figure \* ARABIC </w:instrText>
      </w:r>
      <w:r w:rsidR="00FA51F8">
        <w:fldChar w:fldCharType="separate"/>
      </w:r>
      <w:r w:rsidR="00E042E0">
        <w:rPr>
          <w:noProof/>
        </w:rPr>
        <w:t>1</w:t>
      </w:r>
      <w:r w:rsidRPr="67B850EE" w:rsidR="00FA51F8">
        <w:fldChar w:fldCharType="end"/>
      </w:r>
      <w:r>
        <w:rPr/>
        <w:t>:</w:t>
      </w:r>
      <w:proofErr w:type="spellStart"/>
      <w:r>
        <w:rPr/>
        <w:t>Cradlepoint</w:t>
      </w:r>
      <w:proofErr w:type="spellEnd"/>
      <w:r>
        <w:rPr/>
        <w:t xml:space="preserve"> IBR1100</w:t>
      </w:r>
      <w:bookmarkEnd w:id="44"/>
    </w:p>
    <w:p w:rsidR="008B6464" w:rsidP="67B850EE" w:rsidRDefault="008B6464" w14:paraId="24E63885" w14:textId="77777777">
      <w:pPr>
        <w:ind w:firstLine="720"/>
        <w:jc w:val="both"/>
        <w:rPr>
          <w:rFonts w:ascii="Corbel,Tahoma,宋体" w:hAnsi="Corbel,Tahoma,宋体" w:eastAsia="Corbel,Tahoma,宋体" w:cs="Corbel,Tahoma,宋体" w:asciiTheme="majorAscii" w:hAnsiTheme="majorAscii" w:eastAsiaTheme="majorAscii" w:cstheme="majorAscii"/>
          <w:color w:val="000000"/>
        </w:rPr>
      </w:pPr>
      <w:r>
        <w:rPr/>
        <w:t xml:space="preserve">The Maritime test bed uses a </w:t>
      </w:r>
      <w:proofErr w:type="spellStart"/>
      <w:r>
        <w:rPr/>
        <w:t xml:space="preserve">Cradlepoint</w:t>
      </w:r>
      <w:proofErr w:type="spellEnd"/>
      <w:r>
        <w:rPr/>
        <w:t xml:space="preserve"> </w:t>
      </w:r>
      <w:r w:rsidRPr="67B850EE">
        <w:rPr>
          <w:rFonts w:ascii="Corbel,Tahoma,宋体" w:hAnsi="Corbel,Tahoma,宋体" w:eastAsia="Corbel,Tahoma,宋体" w:cs="Corbel,Tahoma,宋体" w:asciiTheme="majorAscii" w:hAnsiTheme="majorAscii" w:eastAsiaTheme="majorAscii" w:cstheme="majorAscii"/>
          <w:color w:val="000000"/>
          <w:shd w:val="clear" w:color="auto" w:fill="FFFFFF"/>
        </w:rPr>
        <w:t xml:space="preserve">IBR1100 Series router. The router is a compact, ruggedized 3G/4G/LTE networking device designed for connectivity in the most challenging environments. This particular series has advanced its security, added Virtual Private Network (VPN) and </w:t>
      </w:r>
      <w:proofErr w:type="spellStart"/>
      <w:r w:rsidRPr="67B850EE">
        <w:rPr>
          <w:rFonts w:ascii="Corbel,Tahoma,宋体" w:hAnsi="Corbel,Tahoma,宋体" w:eastAsia="Corbel,Tahoma,宋体" w:cs="Corbel,Tahoma,宋体" w:asciiTheme="majorAscii" w:hAnsiTheme="majorAscii" w:eastAsiaTheme="majorAscii" w:cstheme="majorAscii"/>
          <w:color w:val="000000"/>
          <w:shd w:val="clear" w:color="auto" w:fill="FFFFFF"/>
        </w:rPr>
        <w:t>stateful</w:t>
      </w:r>
      <w:proofErr w:type="spellEnd"/>
      <w:r w:rsidRPr="67B850EE">
        <w:rPr>
          <w:rFonts w:ascii="Corbel,Tahoma,宋体" w:hAnsi="Corbel,Tahoma,宋体" w:eastAsia="Corbel,Tahoma,宋体" w:cs="Corbel,Tahoma,宋体" w:asciiTheme="majorAscii" w:hAnsiTheme="majorAscii" w:eastAsiaTheme="majorAscii" w:cstheme="majorAscii"/>
          <w:color w:val="000000"/>
          <w:shd w:val="clear" w:color="auto" w:fill="FFFFFF"/>
        </w:rPr>
        <w:t xml:space="preserve"> firewall features to protect sensitive data. The router provides internet connectivity to both crewmembers and passengers. It also provides internet functionality for the </w:t>
      </w:r>
      <w:proofErr w:type="spellStart"/>
      <w:r w:rsidRPr="67B850EE">
        <w:rPr>
          <w:rFonts w:ascii="Corbel,Tahoma,宋体" w:hAnsi="Corbel,Tahoma,宋体" w:eastAsia="Corbel,Tahoma,宋体" w:cs="Corbel,Tahoma,宋体" w:asciiTheme="majorAscii" w:hAnsiTheme="majorAscii" w:eastAsiaTheme="majorAscii" w:cstheme="majorAscii"/>
          <w:color w:val="000000"/>
          <w:shd w:val="clear" w:color="auto" w:fill="FFFFFF"/>
        </w:rPr>
        <w:t>NAVnet</w:t>
      </w:r>
      <w:proofErr w:type="spellEnd"/>
      <w:r w:rsidRPr="67B850EE">
        <w:rPr>
          <w:rFonts w:ascii="Corbel,Tahoma,宋体" w:hAnsi="Corbel,Tahoma,宋体" w:eastAsia="Corbel,Tahoma,宋体" w:cs="Corbel,Tahoma,宋体" w:asciiTheme="majorAscii" w:hAnsiTheme="majorAscii" w:eastAsiaTheme="majorAscii" w:cstheme="majorAscii"/>
          <w:color w:val="000000"/>
          <w:shd w:val="clear" w:color="auto" w:fill="FFFFFF"/>
        </w:rPr>
        <w:t xml:space="preserve"> TZ touch 2 and email server.</w:t>
      </w:r>
    </w:p>
    <w:p w:rsidR="008B6464" w:rsidP="008B6464" w:rsidRDefault="008B6464" w14:paraId="2F130D5A" w14:textId="47C00083">
      <w:pPr>
        <w:pStyle w:val="Heading2"/>
      </w:pPr>
      <w:bookmarkStart w:name="_Toc473797015" w:id="45"/>
      <w:proofErr w:type="spellStart"/>
      <w:r>
        <w:rPr/>
        <w:t>NAVnet</w:t>
      </w:r>
      <w:proofErr w:type="spellEnd"/>
      <w:r>
        <w:rPr/>
        <w:t xml:space="preserve"> TZ touch 2</w:t>
      </w:r>
      <w:bookmarkEnd w:id="45"/>
    </w:p>
    <w:p w:rsidRPr="00095B18" w:rsidR="008B6464" w:rsidP="008B6464" w:rsidRDefault="008B6464" w14:paraId="08F3F0AB" w14:textId="77777777">
      <w:pPr>
        <w:jc w:val="both"/>
      </w:pPr>
      <w:r>
        <w:tab/>
      </w:r>
      <w:r>
        <w:rPr/>
        <w:t xml:space="preserve">Furuno uses the </w:t>
      </w:r>
      <w:proofErr w:type="spellStart"/>
      <w:r>
        <w:rPr/>
        <w:t>NAVnet</w:t>
      </w:r>
      <w:proofErr w:type="spellEnd"/>
      <w:r>
        <w:rPr/>
        <w:t xml:space="preserve"> TZ touch 2 to merge various technologies and devices into one robust product. The TZ touch is a Multi-Function Display (MFD) unit that integrates both hardware and software to make it a much more intuitive device. Furuno takes the liberty of integrating an internal fish finder, chart plotter, radar, wireless and apps. Giving the TZ Touch 2 multi-functionality makes it the central device in the Maritime Test Bed.</w:t>
      </w:r>
    </w:p>
    <w:p w:rsidR="008B6464" w:rsidP="008B6464" w:rsidRDefault="008B6464" w14:paraId="116481BA" w14:textId="6D72B4C3" w14:noSpellErr="1">
      <w:pPr>
        <w:pStyle w:val="Heading2"/>
      </w:pPr>
      <w:bookmarkStart w:name="_Toc473797016" w:id="46"/>
      <w:r w:rsidRPr="244CD482">
        <w:rPr/>
        <w:t>E</w:t>
      </w:r>
      <w:r>
        <w:rPr/>
        <w:t>mail Server</w:t>
      </w:r>
      <w:bookmarkEnd w:id="46"/>
    </w:p>
    <w:p w:rsidR="007B0A5D" w:rsidP="008B6464" w:rsidRDefault="00D93E73" w14:paraId="57D1797C" w14:textId="3C70723C" w14:noSpellErr="1">
      <w:pPr>
        <w:ind w:firstLine="720"/>
      </w:pPr>
      <w:r w:rsidR="67B850EE">
        <w:rPr/>
        <w:t xml:space="preserve">The email server is hosted on a standalone Linux-based laptop.  A virtual machine will run be running a Microsoft Server 2012 Exchange server.  The host laptop will connect to the IT network via Wi-Fi through the 1BR1100.  The virtual machine utilizes a bridge adapter to then connect the email server to the rest of the IT network.  The server is set up to simulate the crewmembers of our large civilian leisure craft.  </w:t>
      </w:r>
    </w:p>
    <w:p w:rsidR="007B0A5D" w:rsidRDefault="007B0A5D" w14:paraId="706856D5" w14:textId="77777777">
      <w:r>
        <w:br w:type="page"/>
      </w:r>
    </w:p>
    <w:p w:rsidRPr="004E1AED" w:rsidR="007B0A5D" w:rsidP="007B0A5D" w:rsidRDefault="007B0A5D" w14:paraId="379F36F2" w14:textId="12641987" w14:noSpellErr="1">
      <w:pPr>
        <w:pStyle w:val="Heading1"/>
      </w:pPr>
      <w:bookmarkStart w:name="_Toc473797017" w:id="47"/>
      <w:r>
        <w:rPr/>
        <w:lastRenderedPageBreak/>
        <w:t>Ethernet/Lightweight Ethernet</w:t>
      </w:r>
      <w:bookmarkEnd w:id="47"/>
      <w:r>
        <w:tab/>
      </w:r>
    </w:p>
    <w:p w:rsidR="007B0A5D" w:rsidP="007B0A5D" w:rsidRDefault="00C03FA3" w14:paraId="720BA559" w14:textId="6357C916" w14:noSpellErr="1">
      <w:pPr>
        <w:pStyle w:val="Heading2"/>
      </w:pPr>
      <w:bookmarkStart w:name="_Toc473797018" w:id="48"/>
      <w:r>
        <w:rPr/>
        <w:t>O</w:t>
      </w:r>
      <w:r w:rsidR="007B0A5D">
        <w:rPr/>
        <w:t>verview</w:t>
      </w:r>
      <w:bookmarkEnd w:id="48"/>
    </w:p>
    <w:p w:rsidR="007B0A5D" w:rsidP="007B0A5D" w:rsidRDefault="007B0A5D" w14:paraId="43D33374" w14:textId="77777777" w14:noSpellErr="1">
      <w:pPr>
        <w:jc w:val="both"/>
      </w:pPr>
      <w:r>
        <w:tab/>
      </w:r>
      <w:r>
        <w:rPr/>
        <w:t>A LAN (Local Area Network) is generally confined to a limited geographic area such as a home, school, or small office building.  Ethernet refers to the suite of technologies that are commonly utilized in LANs.</w:t>
      </w:r>
      <w:r w:rsidRPr="0A467254">
        <w:rPr/>
        <w:t xml:space="preserve">  </w:t>
      </w:r>
      <w:r>
        <w:rPr/>
        <w:t>Ethernet connections maintain backwards compatibility.  The hardware connected via Ethernet within the test bed includes: FA50 AIS Transponder, Ethernet Hub101, Satellite Weather Receiver BBWX3, and the radar system.</w:t>
      </w:r>
    </w:p>
    <w:p w:rsidR="007B0A5D" w:rsidP="007B0A5D" w:rsidRDefault="007B0A5D" w14:paraId="1869C72E" w14:textId="24143933" w14:noSpellErr="1">
      <w:pPr>
        <w:pStyle w:val="Heading3"/>
      </w:pPr>
      <w:bookmarkStart w:name="_Toc473797019" w:id="49"/>
      <w:r w:rsidRPr="6D1F42D2">
        <w:rPr/>
        <w:t>Hubs/Repeaters</w:t>
      </w:r>
      <w:bookmarkEnd w:id="49"/>
    </w:p>
    <w:p w:rsidR="007B0A5D" w:rsidP="007B0A5D" w:rsidRDefault="007B0A5D" w14:paraId="2D0AE19D" w14:textId="77777777" w14:noSpellErr="1">
      <w:pPr>
        <w:jc w:val="both"/>
      </w:pPr>
      <w:r>
        <w:tab/>
      </w:r>
      <w:r>
        <w:rPr/>
        <w:t xml:space="preserve">A hub within a LAN acts as a repeater.  While you may see the terms hub, switch, and router used interchangeably, they have different functionalities.  A hub is a simple repeater that will </w:t>
      </w:r>
      <w:r w:rsidRPr="67B850EE">
        <w:rPr>
          <w:i w:val="1"/>
          <w:iCs w:val="1"/>
        </w:rPr>
        <w:t>broadcast</w:t>
      </w:r>
      <w:r>
        <w:rPr/>
        <w:t xml:space="preserve"> to all of its ports.  Essentially, all information that passes through the hub will go to every device connected to the hub.  The HUB101 device within the test bed can act as a hub for all the devices connected via Ethernet.</w:t>
      </w:r>
    </w:p>
    <w:p w:rsidR="007B0A5D" w:rsidP="007B0A5D" w:rsidRDefault="007B0A5D" w14:paraId="157E1CD4" w14:textId="09F99757" w14:noSpellErr="1">
      <w:pPr>
        <w:pStyle w:val="Heading3"/>
      </w:pPr>
      <w:bookmarkStart w:name="_Toc473797020" w:id="50"/>
      <w:r w:rsidRPr="6D1F42D2">
        <w:rPr/>
        <w:t>Switches</w:t>
      </w:r>
      <w:bookmarkEnd w:id="50"/>
    </w:p>
    <w:p w:rsidR="007B0A5D" w:rsidP="007B0A5D" w:rsidRDefault="007B0A5D" w14:paraId="2224ADDC" w14:textId="77777777" w14:noSpellErr="1">
      <w:pPr>
        <w:jc w:val="both"/>
      </w:pPr>
      <w:r>
        <w:tab/>
      </w:r>
      <w:r>
        <w:rPr/>
        <w:t xml:space="preserve">A switch is a device that also keeps a record of MAC (Media Access Control) address of devices connected to it organized into a MAC table; it can identify the specific port information is being sent to, allowing greater bandwidth allocation relative to a hub.  The HUB101 device within the test bed can act as a switch, but will be configured as a hub.    </w:t>
      </w:r>
    </w:p>
    <w:p w:rsidR="007B0A5D" w:rsidP="007B0A5D" w:rsidRDefault="007B0A5D" w14:paraId="742E9747" w14:textId="51BE5848" w14:noSpellErr="1">
      <w:pPr>
        <w:pStyle w:val="Heading3"/>
      </w:pPr>
      <w:bookmarkStart w:name="_Toc473797021" w:id="51"/>
      <w:r w:rsidRPr="6D1F42D2">
        <w:rPr/>
        <w:t>Lightweight Ethernet</w:t>
      </w:r>
      <w:bookmarkEnd w:id="51"/>
    </w:p>
    <w:p w:rsidR="007B0A5D" w:rsidP="007B0A5D" w:rsidRDefault="007B0A5D" w14:paraId="3A6E6E23" w14:textId="6A55C7AC" w14:noSpellErr="1">
      <w:pPr>
        <w:jc w:val="both"/>
      </w:pPr>
      <w:r>
        <w:tab/>
      </w:r>
      <w:r>
        <w:rPr/>
        <w:t>IEC 61162, or Lightweight Ethernet is a set of standards for network communication aboard a ship via Ethernet capable devices.  IEC 61162 Part 3 utilizes the NMEA2000 standard.  For more information on the NMEA2000 network aboard the test bed, see the CAN overview document.</w:t>
      </w:r>
      <w:r w:rsidR="00ED4818">
        <w:rPr/>
        <w:t xml:space="preserve">  Lightweight Ethernet has </w:t>
      </w:r>
      <w:r w:rsidRPr="67B850EE" w:rsidR="00ED4818">
        <w:rPr>
          <w:i w:val="1"/>
          <w:iCs w:val="1"/>
        </w:rPr>
        <w:t>fixed addressing</w:t>
      </w:r>
      <w:r w:rsidR="00ED4818">
        <w:rPr/>
        <w:t xml:space="preserve"> built in, meaning each device on the network is identified by a preconfigured numbering system.  </w:t>
      </w:r>
    </w:p>
    <w:p w:rsidRPr="00402C72" w:rsidR="007B0A5D" w:rsidP="67B850EE" w:rsidRDefault="00E613D0" w14:paraId="39840B8F" w14:textId="7DA8F918" w14:noSpellErr="1">
      <w:pPr>
        <w:pStyle w:val="Heading2"/>
        <w:rPr>
          <w:b w:val="1"/>
          <w:bCs w:val="1"/>
        </w:rPr>
      </w:pPr>
      <w:bookmarkStart w:name="_Toc473797022" w:id="52"/>
      <w:r>
        <w:rPr/>
        <w:t>V</w:t>
      </w:r>
      <w:r w:rsidR="007B0A5D">
        <w:rPr/>
        <w:t>ulnerabilities</w:t>
      </w:r>
      <w:bookmarkEnd w:id="52"/>
    </w:p>
    <w:p w:rsidR="007B0A5D" w:rsidP="007B0A5D" w:rsidRDefault="007B0A5D" w14:paraId="19BC346F" w14:textId="5B386126" w14:noSpellErr="1">
      <w:pPr>
        <w:pStyle w:val="Heading3"/>
      </w:pPr>
      <w:bookmarkStart w:name="_Toc473797023" w:id="53"/>
      <w:r w:rsidRPr="6D1F42D2">
        <w:rPr/>
        <w:t>Physical Access/Cabling</w:t>
      </w:r>
      <w:bookmarkEnd w:id="53"/>
    </w:p>
    <w:p w:rsidR="007B0A5D" w:rsidP="007B0A5D" w:rsidRDefault="007B0A5D" w14:paraId="643444BD" w14:textId="77777777" w14:noSpellErr="1">
      <w:pPr>
        <w:jc w:val="both"/>
      </w:pPr>
      <w:r>
        <w:rPr>
          <w:b/>
        </w:rPr>
        <w:tab/>
      </w:r>
      <w:r>
        <w:rPr/>
        <w:t>Most LANs are wired using Category 5 or 6 copper cabling with a maximum segment length of 100 meters.  With a maximum segment length of 100 meters, larger networks require additional hardware like hubs and repeaters, which will then receive all the broadcast information.  You will be given physical access to the switch.  A malicious user could access a switch in a telecom closet as the basis of a maritime cyber-attack.</w:t>
      </w:r>
    </w:p>
    <w:p w:rsidR="007B0A5D" w:rsidP="007B0A5D" w:rsidRDefault="007B0A5D" w14:paraId="443DEC43" w14:textId="3CE5E848" w14:noSpellErr="1">
      <w:pPr>
        <w:pStyle w:val="Heading3"/>
      </w:pPr>
      <w:bookmarkStart w:name="_Toc473797024" w:id="54"/>
      <w:r w:rsidRPr="6D1F42D2">
        <w:rPr/>
        <w:t>MAC Flooding</w:t>
      </w:r>
      <w:bookmarkEnd w:id="54"/>
    </w:p>
    <w:p w:rsidR="007B0A5D" w:rsidP="007B0A5D" w:rsidRDefault="007B0A5D" w14:paraId="169DABDF" w14:textId="77777777" w14:noSpellErr="1">
      <w:pPr>
        <w:jc w:val="both"/>
      </w:pPr>
      <w:r>
        <w:tab/>
      </w:r>
      <w:r>
        <w:rPr/>
        <w:t>In a MAC flooding attack, an attacker feeds many unique MAC addresses to the switch in an attempt to use up the limited memory used to store the MAC table.  The intended effect of this being that once the legitimate MAC table is unusable, the switch will then broadcast incoming data to all ports, including the attacker’s.  Data capture utilizing packet analyzing software can then occur.</w:t>
      </w:r>
    </w:p>
    <w:p w:rsidR="007B0A5D" w:rsidP="007B0A5D" w:rsidRDefault="007B0A5D" w14:paraId="39D74235" w14:textId="1EAD69C8">
      <w:pPr>
        <w:jc w:val="both"/>
      </w:pPr>
    </w:p>
    <w:p w:rsidR="00292854" w:rsidP="007B0A5D" w:rsidRDefault="00292854" w14:paraId="7DBFD387" w14:textId="77777777">
      <w:pPr>
        <w:jc w:val="both"/>
      </w:pPr>
    </w:p>
    <w:p w:rsidR="007B0A5D" w:rsidP="007B0A5D" w:rsidRDefault="007B0A5D" w14:paraId="1213CDF0" w14:textId="3843A6A2" w14:noSpellErr="1">
      <w:pPr>
        <w:pStyle w:val="Heading3"/>
      </w:pPr>
      <w:bookmarkStart w:name="_Toc473797025" w:id="55"/>
      <w:r w:rsidRPr="6D1F42D2">
        <w:rPr/>
        <w:lastRenderedPageBreak/>
        <w:t>ARP Spoofing</w:t>
      </w:r>
      <w:bookmarkEnd w:id="55"/>
    </w:p>
    <w:p w:rsidR="007B0A5D" w:rsidP="007B0A5D" w:rsidRDefault="007B0A5D" w14:paraId="1CD02C22" w14:textId="77777777" w14:noSpellErr="1">
      <w:pPr>
        <w:jc w:val="both"/>
      </w:pPr>
      <w:r>
        <w:tab/>
      </w:r>
      <w:r>
        <w:rPr/>
        <w:t xml:space="preserve"> ARP spoofing involves sending a spoofed message in an attempt to associate the attacker’s MAC address with a different IP address, causing the intentional misrouting of network traffic.</w:t>
      </w:r>
    </w:p>
    <w:p w:rsidR="007B0A5D" w:rsidP="007B0A5D" w:rsidRDefault="007B0A5D" w14:paraId="7939D3D0" w14:textId="77777777">
      <w:pPr>
        <w:jc w:val="both"/>
      </w:pPr>
    </w:p>
    <w:p w:rsidR="007B0A5D" w:rsidP="007B0A5D" w:rsidRDefault="007B0A5D" w14:paraId="3A7FCCFF" w14:textId="77777777">
      <w:pPr>
        <w:keepNext/>
        <w:jc w:val="center"/>
      </w:pPr>
      <w:r>
        <w:rPr>
          <w:noProof/>
          <w:lang w:eastAsia="zh-TW"/>
        </w:rPr>
        <w:drawing>
          <wp:inline distT="0" distB="0" distL="0" distR="0" wp14:anchorId="1D7A2D99" wp14:editId="733415B4">
            <wp:extent cx="4352925" cy="3545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networkexample.PNG"/>
                    <pic:cNvPicPr/>
                  </pic:nvPicPr>
                  <pic:blipFill>
                    <a:blip r:embed="rId17">
                      <a:extLst>
                        <a:ext uri="{28A0092B-C50C-407E-A947-70E740481C1C}">
                          <a14:useLocalDpi xmlns:a14="http://schemas.microsoft.com/office/drawing/2010/main" val="0"/>
                        </a:ext>
                      </a:extLst>
                    </a:blip>
                    <a:stretch>
                      <a:fillRect/>
                    </a:stretch>
                  </pic:blipFill>
                  <pic:spPr>
                    <a:xfrm>
                      <a:off x="0" y="0"/>
                      <a:ext cx="4357042" cy="3548941"/>
                    </a:xfrm>
                    <a:prstGeom prst="rect">
                      <a:avLst/>
                    </a:prstGeom>
                  </pic:spPr>
                </pic:pic>
              </a:graphicData>
            </a:graphic>
          </wp:inline>
        </w:drawing>
      </w:r>
    </w:p>
    <w:p w:rsidRPr="00402C72" w:rsidR="007B0A5D" w:rsidP="00536B73" w:rsidRDefault="00536B73" w14:paraId="0BDFA2EE" w14:textId="09668D5B" w14:noSpellErr="1">
      <w:pPr>
        <w:pStyle w:val="Caption"/>
      </w:pPr>
      <w:bookmarkStart w:name="_Toc473198357" w:id="56"/>
      <w:r>
        <w:rPr/>
        <w:t xml:space="preserve">Figure </w:t>
      </w:r>
      <w:r w:rsidR="00FA51F8">
        <w:fldChar w:fldCharType="begin"/>
      </w:r>
      <w:r w:rsidR="00FA51F8">
        <w:instrText xml:space="preserve"> SEQ Figure \* ARABIC </w:instrText>
      </w:r>
      <w:r w:rsidR="00FA51F8">
        <w:fldChar w:fldCharType="separate"/>
      </w:r>
      <w:r w:rsidR="00E042E0">
        <w:rPr>
          <w:noProof/>
        </w:rPr>
        <w:t>2</w:t>
      </w:r>
      <w:r w:rsidRPr="67B850EE" w:rsidR="00FA51F8">
        <w:fldChar w:fldCharType="end"/>
      </w:r>
      <w:r>
        <w:rPr/>
        <w:t>: Maritime Ethernet Network</w:t>
      </w:r>
      <w:bookmarkEnd w:id="56"/>
    </w:p>
    <w:p w:rsidR="008B6464" w:rsidP="008B6464" w:rsidRDefault="008B6464" w14:paraId="5B1327D8" w14:textId="77777777">
      <w:pPr>
        <w:ind w:firstLine="720"/>
      </w:pPr>
    </w:p>
    <w:p w:rsidR="00F31F4C" w:rsidP="00F31F4C" w:rsidRDefault="00F31F4C" w14:paraId="02E5642C" w14:textId="2B132793">
      <w:pPr>
        <w:jc w:val="both"/>
      </w:pPr>
    </w:p>
    <w:p w:rsidR="007B0A5D" w:rsidRDefault="007B0A5D" w14:paraId="46B32A7B" w14:textId="1D17E791">
      <w:r>
        <w:br w:type="page"/>
      </w:r>
    </w:p>
    <w:p w:rsidRPr="004E1AED" w:rsidR="007B0A5D" w:rsidP="007B0A5D" w:rsidRDefault="007B0A5D" w14:paraId="54464F6D" w14:textId="155150EA" w14:noSpellErr="1">
      <w:pPr>
        <w:pStyle w:val="Heading1"/>
      </w:pPr>
      <w:bookmarkStart w:name="_Toc473797026" w:id="57"/>
      <w:r>
        <w:rPr/>
        <w:lastRenderedPageBreak/>
        <w:t>Controller area network (CAN)</w:t>
      </w:r>
      <w:bookmarkEnd w:id="57"/>
      <w:r>
        <w:tab/>
      </w:r>
    </w:p>
    <w:p w:rsidR="007B0A5D" w:rsidP="007B0A5D" w:rsidRDefault="00E613D0" w14:paraId="2861DCE5" w14:textId="20B87BC2" w14:noSpellErr="1">
      <w:pPr>
        <w:pStyle w:val="Heading2"/>
      </w:pPr>
      <w:bookmarkStart w:name="_Toc473797027" w:id="58"/>
      <w:r>
        <w:rPr/>
        <w:t>O</w:t>
      </w:r>
      <w:r w:rsidR="00C03FA3">
        <w:rPr/>
        <w:t>verview</w:t>
      </w:r>
      <w:bookmarkEnd w:id="58"/>
      <w:r w:rsidR="007B0A5D">
        <w:tab/>
      </w:r>
    </w:p>
    <w:p w:rsidR="007B0A5D" w:rsidP="007B0A5D" w:rsidRDefault="007B0A5D" w14:paraId="4D63FDEE" w14:textId="77777777" w14:noSpellErr="1">
      <w:pPr>
        <w:jc w:val="both"/>
      </w:pPr>
      <w:r>
        <w:tab/>
      </w:r>
      <w:r>
        <w:rPr/>
        <w:t>The Controller Area Network (CAN) bus standard was initially developed for the automotive industry.  Unlike serial communication protocols which provide one to one communication, the CAN bus allows for high data rate point-to-point transfers.</w:t>
      </w:r>
    </w:p>
    <w:p w:rsidR="007B0A5D" w:rsidP="007B0A5D" w:rsidRDefault="007B0A5D" w14:paraId="10116AE8" w14:textId="77777777" w14:noSpellErr="1">
      <w:pPr>
        <w:jc w:val="both"/>
      </w:pPr>
      <w:r>
        <w:tab/>
      </w:r>
      <w:r>
        <w:rPr/>
        <w:t>The Furuno FI5002 junction box in the test bed allows for access to the CAN bus.  Devices on the CAN bus utilize the NMEA2000 proprietary communication standard for connecting marine devices and display units.</w:t>
      </w:r>
    </w:p>
    <w:p w:rsidR="007B0A5D" w:rsidP="007B0A5D" w:rsidRDefault="007B0A5D" w14:paraId="073EF8C9" w14:textId="77777777" w14:noSpellErr="1">
      <w:pPr>
        <w:jc w:val="both"/>
      </w:pPr>
      <w:r>
        <w:tab/>
      </w:r>
      <w:r>
        <w:rPr/>
        <w:t>Examples of devices that can be connected to the NMEA2000 network onboard a ship include</w:t>
      </w:r>
      <w:r w:rsidRPr="174743CC">
        <w:rPr/>
        <w:t>:</w:t>
      </w:r>
      <w:r>
        <w:rPr/>
        <w:t xml:space="preserve"> GPS receivers</w:t>
      </w:r>
      <w:r w:rsidRPr="174743CC">
        <w:rPr/>
        <w:t>;</w:t>
      </w:r>
      <w:r>
        <w:rPr/>
        <w:t xml:space="preserve"> auto</w:t>
      </w:r>
      <w:r w:rsidRPr="174743CC">
        <w:rPr/>
        <w:t>-</w:t>
      </w:r>
      <w:r>
        <w:rPr/>
        <w:t>pilot</w:t>
      </w:r>
      <w:r w:rsidRPr="174743CC">
        <w:rPr/>
        <w:t xml:space="preserve"> </w:t>
      </w:r>
      <w:r>
        <w:rPr/>
        <w:t>systems;</w:t>
      </w:r>
      <w:r w:rsidRPr="174743CC">
        <w:rPr/>
        <w:t xml:space="preserve"> </w:t>
      </w:r>
      <w:r>
        <w:rPr/>
        <w:t>depth, temperature and speed sensors</w:t>
      </w:r>
      <w:r w:rsidRPr="174743CC">
        <w:rPr/>
        <w:t>;</w:t>
      </w:r>
      <w:r>
        <w:rPr/>
        <w:t xml:space="preserve"> navigation devices</w:t>
      </w:r>
      <w:r w:rsidRPr="174743CC">
        <w:rPr/>
        <w:t>;</w:t>
      </w:r>
      <w:r>
        <w:rPr/>
        <w:t xml:space="preserve"> weather stations; and radars</w:t>
      </w:r>
      <w:r w:rsidRPr="174743CC">
        <w:rPr/>
        <w:t>.</w:t>
      </w:r>
      <w:r>
        <w:rPr/>
        <w:t xml:space="preserve">  This interconnectivity effectively allows the GPS and navigation systems to correct the course the auto-pilot is steering by bridging the voyage and engineering networks.</w:t>
      </w:r>
    </w:p>
    <w:p w:rsidR="007B0A5D" w:rsidP="007B0A5D" w:rsidRDefault="007B0A5D" w14:paraId="15DAFAD5" w14:textId="77777777" w14:noSpellErr="1">
      <w:pPr>
        <w:jc w:val="both"/>
      </w:pPr>
      <w:r>
        <w:tab/>
      </w:r>
      <w:r>
        <w:rPr/>
        <w:t>CAN was designed without security or message authentication.  With many modern vehicles containing more and more electronics, many critical systems are connected to the CAN network to reduce the amount of wiring required and allow for distributed feedback.  For instance, the now infamous hack of a popular SUV via a zero-day exploit involved compromising the vehicle through the CAN bus.  Through the wireless entertainment system, the hackers were able to send commands to compromise the dashboard, steering, brakes, and transmission.  Most CAN hacking requires one to be directly plugged into the network hackers can pivot from wireless devices connected the CAN bus to critical systems.  The laptop used to compromise the SUV was located in a basement while the vehicle was driving on a highway quite some distance away.</w:t>
      </w:r>
    </w:p>
    <w:p w:rsidR="007B0A5D" w:rsidP="007B0A5D" w:rsidRDefault="007B0A5D" w14:paraId="0CD57F9E" w14:textId="77777777" w14:noSpellErr="1">
      <w:pPr>
        <w:jc w:val="both"/>
      </w:pPr>
      <w:r>
        <w:tab/>
      </w:r>
      <w:r>
        <w:rPr/>
        <w:t xml:space="preserve">CAN hardware and software analytical tools can be utilized onboard the NMEA2000 network.  A NMEA2000 to USB converter cable is recommended, but not required.  Some NMEA2000 tools are included in your resources folder.  </w:t>
      </w:r>
    </w:p>
    <w:p w:rsidR="007B0A5D" w:rsidP="007B0A5D" w:rsidRDefault="007B0A5D" w14:paraId="758D99C0" w14:textId="77777777">
      <w:pPr>
        <w:keepNext/>
        <w:jc w:val="center"/>
      </w:pPr>
      <w:r>
        <w:rPr>
          <w:noProof/>
          <w:lang w:eastAsia="zh-TW"/>
        </w:rPr>
        <w:drawing>
          <wp:inline distT="0" distB="0" distL="0" distR="0" wp14:anchorId="28BE3FF9" wp14:editId="25A909ED">
            <wp:extent cx="4200525" cy="228201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ea2000networkexample.PNG"/>
                    <pic:cNvPicPr/>
                  </pic:nvPicPr>
                  <pic:blipFill>
                    <a:blip r:embed="rId18">
                      <a:extLst>
                        <a:ext uri="{28A0092B-C50C-407E-A947-70E740481C1C}">
                          <a14:useLocalDpi xmlns:a14="http://schemas.microsoft.com/office/drawing/2010/main" val="0"/>
                        </a:ext>
                      </a:extLst>
                    </a:blip>
                    <a:stretch>
                      <a:fillRect/>
                    </a:stretch>
                  </pic:blipFill>
                  <pic:spPr>
                    <a:xfrm>
                      <a:off x="0" y="0"/>
                      <a:ext cx="4212242" cy="2288381"/>
                    </a:xfrm>
                    <a:prstGeom prst="rect">
                      <a:avLst/>
                    </a:prstGeom>
                  </pic:spPr>
                </pic:pic>
              </a:graphicData>
            </a:graphic>
          </wp:inline>
        </w:drawing>
      </w:r>
    </w:p>
    <w:p w:rsidR="00292854" w:rsidP="00536B73" w:rsidRDefault="00536B73" w14:paraId="1F31E412" w14:textId="51B383F7" w14:noSpellErr="1">
      <w:pPr>
        <w:pStyle w:val="Caption"/>
        <w:rPr>
          <w:b w:val="0"/>
          <w:bCs w:val="0"/>
        </w:rPr>
      </w:pPr>
      <w:bookmarkStart w:name="_Toc473198358" w:id="59"/>
      <w:r>
        <w:rPr/>
        <w:t xml:space="preserve">Figure </w:t>
      </w:r>
      <w:r w:rsidR="00FA51F8">
        <w:fldChar w:fldCharType="begin"/>
      </w:r>
      <w:r w:rsidR="00FA51F8">
        <w:instrText xml:space="preserve"> SEQ Figure \* ARABIC </w:instrText>
      </w:r>
      <w:r w:rsidR="00FA51F8">
        <w:fldChar w:fldCharType="separate"/>
      </w:r>
      <w:r w:rsidR="00E042E0">
        <w:rPr>
          <w:noProof/>
        </w:rPr>
        <w:t>3</w:t>
      </w:r>
      <w:r w:rsidRPr="67B850EE" w:rsidR="00FA51F8">
        <w:fldChar w:fldCharType="end"/>
      </w:r>
      <w:r>
        <w:rPr/>
        <w:t>: NMEA2000 Maritime Network</w:t>
      </w:r>
      <w:bookmarkEnd w:id="59"/>
      <w:r w:rsidR="00292854">
        <w:br w:type="page"/>
      </w:r>
    </w:p>
    <w:p w:rsidRPr="004E1AED" w:rsidR="00555D13" w:rsidP="00555D13" w:rsidRDefault="00555D13" w14:paraId="0133679E" w14:textId="5BF393F8" w14:noSpellErr="1">
      <w:pPr>
        <w:pStyle w:val="Heading1"/>
      </w:pPr>
      <w:bookmarkStart w:name="_Toc473797028" w:id="60"/>
      <w:r>
        <w:rPr/>
        <w:lastRenderedPageBreak/>
        <w:t>Automated identification system</w:t>
      </w:r>
      <w:bookmarkEnd w:id="60"/>
    </w:p>
    <w:p w:rsidR="00555D13" w:rsidP="00555D13" w:rsidRDefault="00E613D0" w14:paraId="2C1AD205" w14:textId="4E6BD22B" w14:noSpellErr="1">
      <w:pPr>
        <w:pStyle w:val="Heading2"/>
      </w:pPr>
      <w:bookmarkStart w:name="_Toc473797029" w:id="61"/>
      <w:r>
        <w:rPr/>
        <w:t>O</w:t>
      </w:r>
      <w:r w:rsidR="00555D13">
        <w:rPr/>
        <w:t>verview</w:t>
      </w:r>
      <w:bookmarkEnd w:id="61"/>
      <w:r w:rsidR="00555D13">
        <w:tab/>
      </w:r>
    </w:p>
    <w:p w:rsidR="00555D13" w:rsidP="00555D13" w:rsidRDefault="00555D13" w14:paraId="1BF7D772" w14:textId="77777777" w14:noSpellErr="1">
      <w:pPr>
        <w:jc w:val="both"/>
      </w:pPr>
      <w:r>
        <w:tab/>
      </w:r>
      <w:r>
        <w:rPr/>
        <w:t>The Automated Identification System (AIS) is an automated system used on ships to identify and locate other vessels.</w:t>
      </w:r>
    </w:p>
    <w:p w:rsidR="00555D13" w:rsidP="00555D13" w:rsidRDefault="00555D13" w14:paraId="0E10F64A" w14:textId="4701F8DA" w14:noSpellErr="1">
      <w:pPr>
        <w:pStyle w:val="Heading3"/>
      </w:pPr>
      <w:bookmarkStart w:name="_Toc473797030" w:id="62"/>
      <w:r>
        <w:rPr/>
        <w:t>Hardware</w:t>
      </w:r>
      <w:bookmarkEnd w:id="62"/>
    </w:p>
    <w:p w:rsidR="00555D13" w:rsidP="00555D13" w:rsidRDefault="00555D13" w14:paraId="3BC523C0" w14:textId="77777777">
      <w:pPr>
        <w:jc w:val="both"/>
      </w:pPr>
      <w:r>
        <w:tab/>
      </w:r>
      <w:r>
        <w:rPr/>
        <w:t xml:space="preserve">AIS transceivers periodically broadcast information about their position, speed, navigational status (anchored, underway, etc.) at regular intervals via VHF.  The AIS transceiver is programmed with information about the vessels characteristics and the location of the AIS's GPS receiver used to broadcast its location.  Some information, such as the vessel’s </w:t>
      </w:r>
      <w:r w:rsidRPr="79C63C0B">
        <w:rPr>
          <w:rFonts w:ascii="Corbel" w:hAnsi="Corbel" w:eastAsia="Corbel" w:cs="Corbel"/>
        </w:rPr>
        <w:t>Maritime Mobile Service Identity (MMSI)</w:t>
      </w:r>
      <w:r>
        <w:rPr/>
        <w:t xml:space="preserve"> identifier, is programmed into the transceiver upon installation.  AIS base stations are shored based transceivers capable of controlling an any AIS device.  Buoy-based Aids to Navigation (</w:t>
      </w:r>
      <w:proofErr w:type="spellStart"/>
      <w:r>
        <w:rPr/>
        <w:t xml:space="preserve">AtoN</w:t>
      </w:r>
      <w:proofErr w:type="spellEnd"/>
      <w:r>
        <w:rPr/>
        <w:t xml:space="preserve">) can act as relays to extend network coverage.  Class A AIS devices are vessel mounted systems used mainly by large commercial vessels, have integrated displays and can receive all types of AIS messages.  Class B AIS devices are also vessel mounted but are targeted at commercial or leisure markets, being smaller and without an integrated display.  The FA50 Transponder in this test bed is a Class B device.  The VHF transmission power of a Class B is restricted to between 2-5 watts, giving it a 5-10 mile range.  The FA50 uses a built-in GPS receiver for position fixing.  </w:t>
      </w:r>
    </w:p>
    <w:p w:rsidR="00555D13" w:rsidP="00555D13" w:rsidRDefault="00555D13" w14:paraId="14F95B0D" w14:textId="60B61FFA" w14:noSpellErr="1">
      <w:pPr>
        <w:pStyle w:val="Heading3"/>
      </w:pPr>
      <w:bookmarkStart w:name="_Toc473797031" w:id="63"/>
      <w:r>
        <w:rPr/>
        <w:t>Broadcast Information</w:t>
      </w:r>
      <w:bookmarkEnd w:id="63"/>
    </w:p>
    <w:p w:rsidR="00555D13" w:rsidP="00555D13" w:rsidRDefault="00555D13" w14:paraId="3D26B8DF" w14:textId="77777777" w14:noSpellErr="1">
      <w:pPr>
        <w:jc w:val="both"/>
      </w:pPr>
      <w:r>
        <w:rPr>
          <w:b/>
        </w:rPr>
        <w:tab/>
      </w:r>
      <w:r>
        <w:rPr/>
        <w:t>Class A transponders transmit messages at set intervals.  See appendix for acronym list and attached AIS reference sheet from the U.S. Coast Guard.</w:t>
      </w:r>
    </w:p>
    <w:p w:rsidR="00555D13" w:rsidP="00555D13" w:rsidRDefault="00555D13" w14:paraId="118F10DE" w14:textId="77777777" w14:noSpellErr="1">
      <w:pPr>
        <w:pStyle w:val="ListParagraph"/>
        <w:numPr>
          <w:ilvl w:val="0"/>
          <w:numId w:val="22"/>
        </w:numPr>
        <w:jc w:val="both"/>
        <w:rPr/>
      </w:pPr>
      <w:r w:rsidR="67B850EE">
        <w:rPr/>
        <w:t>Message 1 (Every 2, 3, or 6 seconds if moving, 3 min if anchored): MMSI, UTC Time-Stamp, Position, Position Accuracy Flag, RAIM flag, COG, SOG, HDG, ROT, Navigation Status, Communication State</w:t>
      </w:r>
    </w:p>
    <w:p w:rsidRPr="007325F6" w:rsidR="00555D13" w:rsidP="00555D13" w:rsidRDefault="00555D13" w14:paraId="3886BD8F" w14:textId="77777777" w14:noSpellErr="1">
      <w:pPr>
        <w:pStyle w:val="ListParagraph"/>
        <w:numPr>
          <w:ilvl w:val="0"/>
          <w:numId w:val="22"/>
        </w:numPr>
        <w:jc w:val="both"/>
        <w:rPr/>
      </w:pPr>
      <w:r w:rsidR="67B850EE">
        <w:rPr/>
        <w:t>Message 5 (Every 6 min): MMSI, IMO#, Call-sign, Name, Ship Type, Dimensions, Static Draft, Destination, ETA, EPFS type, Data Terminal availability, AIS version</w:t>
      </w:r>
    </w:p>
    <w:p w:rsidRPr="00EA2AAB" w:rsidR="00555D13" w:rsidP="00555D13" w:rsidRDefault="00555D13" w14:paraId="2422F789" w14:textId="77777777" w14:noSpellErr="1">
      <w:pPr>
        <w:jc w:val="both"/>
      </w:pPr>
      <w:r>
        <w:rPr>
          <w:b/>
        </w:rPr>
        <w:tab/>
      </w:r>
      <w:r>
        <w:rPr/>
        <w:t>Class B transponders transmit a similar set of messages.</w:t>
      </w:r>
    </w:p>
    <w:p w:rsidR="00555D13" w:rsidP="00555D13" w:rsidRDefault="00555D13" w14:paraId="6C7EFB6A" w14:textId="77777777" w14:noSpellErr="1">
      <w:pPr>
        <w:pStyle w:val="ListParagraph"/>
        <w:numPr>
          <w:ilvl w:val="0"/>
          <w:numId w:val="19"/>
        </w:numPr>
        <w:jc w:val="both"/>
        <w:rPr/>
      </w:pPr>
      <w:r w:rsidR="67B850EE">
        <w:rPr/>
        <w:t>Message 18 (Every 30s, 3 min if anchored): MMSI, UTC Time-Stamp, Position, Position Accuracy Flag, RAIM flag, COG, SOG, HDG, Communication State, Type(SO/CS), Operating Mode, Availability of a Display, DSC Receiver, Full/Limited Bandwidth, Channel Management</w:t>
      </w:r>
    </w:p>
    <w:p w:rsidR="00555D13" w:rsidP="00555D13" w:rsidRDefault="00555D13" w14:paraId="5E7FF7A2" w14:textId="77777777" w14:noSpellErr="1">
      <w:pPr>
        <w:pStyle w:val="ListParagraph"/>
        <w:numPr>
          <w:ilvl w:val="0"/>
          <w:numId w:val="19"/>
        </w:numPr>
        <w:jc w:val="both"/>
        <w:rPr/>
      </w:pPr>
      <w:r w:rsidR="67B850EE">
        <w:rPr/>
        <w:t>Message 24A&amp;B (Every 6 min): MMSI, Call-Sign, Name, Ship Type, Dimensions, EPFS type, AIS version, Vendor ID</w:t>
      </w:r>
    </w:p>
    <w:p w:rsidR="00555D13" w:rsidP="00555D13" w:rsidRDefault="00555D13" w14:paraId="6E4BF1DE" w14:textId="77777777">
      <w:pPr>
        <w:jc w:val="both"/>
      </w:pPr>
    </w:p>
    <w:p w:rsidR="00555D13" w:rsidP="00555D13" w:rsidRDefault="00555D13" w14:paraId="728AC0B0" w14:textId="77777777">
      <w:pPr>
        <w:jc w:val="both"/>
      </w:pPr>
    </w:p>
    <w:p w:rsidR="00555D13" w:rsidP="00555D13" w:rsidRDefault="00555D13" w14:paraId="500F27A2" w14:textId="0DCB1705">
      <w:pPr>
        <w:jc w:val="both"/>
      </w:pPr>
    </w:p>
    <w:p w:rsidR="00292854" w:rsidP="00555D13" w:rsidRDefault="00292854" w14:paraId="433EC97F" w14:textId="368DE839">
      <w:pPr>
        <w:jc w:val="both"/>
      </w:pPr>
    </w:p>
    <w:p w:rsidR="00292854" w:rsidP="00555D13" w:rsidRDefault="00292854" w14:paraId="7D12A161" w14:textId="0863E00B">
      <w:pPr>
        <w:jc w:val="both"/>
      </w:pPr>
    </w:p>
    <w:p w:rsidR="00292854" w:rsidP="00555D13" w:rsidRDefault="00292854" w14:paraId="7A96CA41" w14:textId="77777777">
      <w:pPr>
        <w:jc w:val="both"/>
      </w:pPr>
    </w:p>
    <w:p w:rsidR="00555D13" w:rsidP="00555D13" w:rsidRDefault="00555D13" w14:paraId="707049E4" w14:textId="77777777" w14:noSpellErr="1">
      <w:pPr>
        <w:ind w:left="360" w:firstLine="360"/>
        <w:jc w:val="both"/>
      </w:pPr>
      <w:r w:rsidR="67B850EE">
        <w:rPr/>
        <w:t>Additionally, the information can be classified as static or dynamic (Information is FA50 specific)</w:t>
      </w:r>
    </w:p>
    <w:p w:rsidR="00555D13" w:rsidP="00555D13" w:rsidRDefault="00555D13" w14:paraId="1ECF9A14" w14:textId="77777777" w14:noSpellErr="1">
      <w:pPr>
        <w:pStyle w:val="ListParagraph"/>
        <w:numPr>
          <w:ilvl w:val="0"/>
          <w:numId w:val="20"/>
        </w:numPr>
        <w:jc w:val="both"/>
        <w:rPr/>
      </w:pPr>
      <w:r w:rsidR="67B850EE">
        <w:rPr/>
        <w:t>Static:</w:t>
      </w:r>
    </w:p>
    <w:p w:rsidR="00555D13" w:rsidP="00555D13" w:rsidRDefault="00555D13" w14:paraId="1D56BA9F" w14:textId="77777777" w14:noSpellErr="1">
      <w:pPr>
        <w:pStyle w:val="ListParagraph"/>
        <w:numPr>
          <w:ilvl w:val="1"/>
          <w:numId w:val="20"/>
        </w:numPr>
        <w:jc w:val="both"/>
        <w:rPr/>
      </w:pPr>
      <w:r w:rsidR="67B850EE">
        <w:rPr/>
        <w:t>MMSI</w:t>
      </w:r>
    </w:p>
    <w:p w:rsidR="00555D13" w:rsidP="00555D13" w:rsidRDefault="00555D13" w14:paraId="234238EF" w14:textId="77777777" w14:noSpellErr="1">
      <w:pPr>
        <w:pStyle w:val="ListParagraph"/>
        <w:numPr>
          <w:ilvl w:val="1"/>
          <w:numId w:val="20"/>
        </w:numPr>
        <w:jc w:val="both"/>
        <w:rPr/>
      </w:pPr>
      <w:r w:rsidR="67B850EE">
        <w:rPr/>
        <w:t>Call Sign &amp; Ship’s Name</w:t>
      </w:r>
    </w:p>
    <w:p w:rsidR="00555D13" w:rsidP="00555D13" w:rsidRDefault="00555D13" w14:paraId="3E8EF421" w14:textId="77777777" w14:noSpellErr="1">
      <w:pPr>
        <w:pStyle w:val="ListParagraph"/>
        <w:numPr>
          <w:ilvl w:val="1"/>
          <w:numId w:val="20"/>
        </w:numPr>
        <w:jc w:val="both"/>
        <w:rPr/>
      </w:pPr>
      <w:r w:rsidR="67B850EE">
        <w:rPr/>
        <w:t>Type of Ship</w:t>
      </w:r>
    </w:p>
    <w:p w:rsidR="00555D13" w:rsidP="00555D13" w:rsidRDefault="00555D13" w14:paraId="0D385E86" w14:textId="77777777" w14:noSpellErr="1">
      <w:pPr>
        <w:pStyle w:val="ListParagraph"/>
        <w:numPr>
          <w:ilvl w:val="1"/>
          <w:numId w:val="20"/>
        </w:numPr>
        <w:jc w:val="both"/>
        <w:rPr/>
      </w:pPr>
      <w:r w:rsidR="67B850EE">
        <w:rPr/>
        <w:t>Location of antenna on ship</w:t>
      </w:r>
    </w:p>
    <w:p w:rsidR="00555D13" w:rsidP="00555D13" w:rsidRDefault="00555D13" w14:paraId="468EE790" w14:textId="77777777" w14:noSpellErr="1">
      <w:pPr>
        <w:pStyle w:val="ListParagraph"/>
        <w:numPr>
          <w:ilvl w:val="0"/>
          <w:numId w:val="20"/>
        </w:numPr>
        <w:jc w:val="both"/>
        <w:rPr/>
      </w:pPr>
      <w:r w:rsidR="67B850EE">
        <w:rPr/>
        <w:t>Dynamic:</w:t>
      </w:r>
    </w:p>
    <w:p w:rsidR="00555D13" w:rsidP="00555D13" w:rsidRDefault="00555D13" w14:paraId="73565195" w14:textId="77777777" w14:noSpellErr="1">
      <w:pPr>
        <w:pStyle w:val="ListParagraph"/>
        <w:numPr>
          <w:ilvl w:val="1"/>
          <w:numId w:val="20"/>
        </w:numPr>
        <w:jc w:val="both"/>
        <w:rPr/>
      </w:pPr>
      <w:r w:rsidR="67B850EE">
        <w:rPr/>
        <w:t>Ship Position with accuracy indication and integrity status (from GPS)</w:t>
      </w:r>
    </w:p>
    <w:p w:rsidR="00555D13" w:rsidP="00555D13" w:rsidRDefault="00555D13" w14:paraId="5184ABE7" w14:textId="77777777" w14:noSpellErr="1">
      <w:pPr>
        <w:pStyle w:val="ListParagraph"/>
        <w:numPr>
          <w:ilvl w:val="1"/>
          <w:numId w:val="20"/>
        </w:numPr>
        <w:jc w:val="both"/>
        <w:rPr/>
      </w:pPr>
      <w:r w:rsidR="67B850EE">
        <w:rPr/>
        <w:t>UTC</w:t>
      </w:r>
    </w:p>
    <w:p w:rsidR="00555D13" w:rsidP="00555D13" w:rsidRDefault="00555D13" w14:paraId="69C3909C" w14:textId="77777777" w14:noSpellErr="1">
      <w:pPr>
        <w:pStyle w:val="ListParagraph"/>
        <w:numPr>
          <w:ilvl w:val="1"/>
          <w:numId w:val="20"/>
        </w:numPr>
        <w:jc w:val="both"/>
        <w:rPr/>
      </w:pPr>
      <w:r w:rsidR="67B850EE">
        <w:rPr/>
        <w:t>COG</w:t>
      </w:r>
    </w:p>
    <w:p w:rsidR="00555D13" w:rsidP="00555D13" w:rsidRDefault="00555D13" w14:paraId="0E8FACC2" w14:textId="77777777" w14:noSpellErr="1">
      <w:pPr>
        <w:pStyle w:val="ListParagraph"/>
        <w:numPr>
          <w:ilvl w:val="1"/>
          <w:numId w:val="20"/>
        </w:numPr>
        <w:jc w:val="both"/>
        <w:rPr/>
      </w:pPr>
      <w:r w:rsidR="67B850EE">
        <w:rPr/>
        <w:t>SOG</w:t>
      </w:r>
    </w:p>
    <w:p w:rsidR="00555D13" w:rsidP="00555D13" w:rsidRDefault="00555D13" w14:paraId="38E33A29" w14:textId="77777777" w14:noSpellErr="1">
      <w:pPr>
        <w:pStyle w:val="ListParagraph"/>
        <w:numPr>
          <w:ilvl w:val="1"/>
          <w:numId w:val="20"/>
        </w:numPr>
        <w:jc w:val="both"/>
        <w:rPr/>
      </w:pPr>
      <w:r w:rsidR="67B850EE">
        <w:rPr/>
        <w:t>Heading</w:t>
      </w:r>
    </w:p>
    <w:p w:rsidR="00555D13" w:rsidP="00555D13" w:rsidRDefault="00555D13" w14:paraId="003B0CC4" w14:textId="321235AE" w14:noSpellErr="1">
      <w:pPr>
        <w:pStyle w:val="Heading3"/>
      </w:pPr>
      <w:bookmarkStart w:name="_Toc473797032" w:id="64"/>
      <w:r>
        <w:rPr/>
        <w:t>Vulnerabilities</w:t>
      </w:r>
      <w:bookmarkEnd w:id="64"/>
    </w:p>
    <w:p w:rsidR="00555D13" w:rsidP="00555D13" w:rsidRDefault="00555D13" w14:paraId="746574D2" w14:textId="77777777" w14:noSpellErr="1">
      <w:pPr>
        <w:jc w:val="both"/>
      </w:pPr>
      <w:r w:rsidRPr="67B850EE" w:rsidR="67B850EE">
        <w:rPr>
          <w:i w:val="1"/>
          <w:iCs w:val="1"/>
        </w:rPr>
        <w:t>Hardware required</w:t>
      </w:r>
      <w:r w:rsidR="67B850EE">
        <w:rPr/>
        <w:t>: Marine VHF Radio (156.0-162.025 MHz)</w:t>
      </w:r>
    </w:p>
    <w:p w:rsidR="00555D13" w:rsidP="00555D13" w:rsidRDefault="00555D13" w14:paraId="733F9047" w14:textId="77777777" w14:noSpellErr="1">
      <w:pPr>
        <w:jc w:val="both"/>
      </w:pPr>
      <w:r>
        <w:tab/>
      </w:r>
      <w:r w:rsidRPr="67B850EE">
        <w:rPr>
          <w:b w:val="1"/>
          <w:bCs w:val="1"/>
        </w:rPr>
        <w:t>Possible Exploit Scenarios:</w:t>
      </w:r>
      <w:r>
        <w:rPr/>
        <w:t xml:space="preserve"> </w:t>
      </w:r>
    </w:p>
    <w:p w:rsidR="00555D13" w:rsidP="00555D13" w:rsidRDefault="00555D13" w14:paraId="688EE2E9" w14:textId="77777777" w14:noSpellErr="1">
      <w:pPr>
        <w:pStyle w:val="ListParagraph"/>
        <w:numPr>
          <w:ilvl w:val="0"/>
          <w:numId w:val="21"/>
        </w:numPr>
        <w:jc w:val="both"/>
        <w:rPr/>
      </w:pPr>
      <w:r w:rsidR="67B850EE">
        <w:rPr/>
        <w:t>Modify ship details: position, course, cargo, speed, name</w:t>
      </w:r>
    </w:p>
    <w:p w:rsidR="00555D13" w:rsidP="00555D13" w:rsidRDefault="00555D13" w14:paraId="4CA3ECDF" w14:textId="77777777" w14:noSpellErr="1">
      <w:pPr>
        <w:pStyle w:val="ListParagraph"/>
        <w:numPr>
          <w:ilvl w:val="0"/>
          <w:numId w:val="21"/>
        </w:numPr>
        <w:jc w:val="both"/>
        <w:rPr/>
      </w:pPr>
      <w:r w:rsidR="67B850EE">
        <w:rPr/>
        <w:t>Spoof “ghost” vessels recognizable as genuine vessels by receivers</w:t>
      </w:r>
    </w:p>
    <w:p w:rsidR="00555D13" w:rsidP="00555D13" w:rsidRDefault="00555D13" w14:paraId="47C2F3E3" w14:textId="77777777" w14:noSpellErr="1">
      <w:pPr>
        <w:pStyle w:val="ListParagraph"/>
        <w:numPr>
          <w:ilvl w:val="0"/>
          <w:numId w:val="21"/>
        </w:numPr>
        <w:jc w:val="both"/>
        <w:rPr/>
      </w:pPr>
      <w:r w:rsidR="67B850EE">
        <w:rPr/>
        <w:t>Trigger false collision warning alerts</w:t>
      </w:r>
    </w:p>
    <w:p w:rsidR="00555D13" w:rsidP="00555D13" w:rsidRDefault="00555D13" w14:paraId="1D13333E" w14:textId="77777777" w14:noSpellErr="1">
      <w:pPr>
        <w:pStyle w:val="ListParagraph"/>
        <w:numPr>
          <w:ilvl w:val="0"/>
          <w:numId w:val="21"/>
        </w:numPr>
        <w:jc w:val="both"/>
        <w:rPr/>
      </w:pPr>
      <w:r w:rsidR="67B850EE">
        <w:rPr/>
        <w:t>Falsify weather information</w:t>
      </w:r>
    </w:p>
    <w:p w:rsidR="00555D13" w:rsidP="00555D13" w:rsidRDefault="00555D13" w14:paraId="04A19AF5" w14:textId="77777777" w14:noSpellErr="1">
      <w:pPr>
        <w:pStyle w:val="ListParagraph"/>
        <w:numPr>
          <w:ilvl w:val="0"/>
          <w:numId w:val="21"/>
        </w:numPr>
        <w:jc w:val="both"/>
        <w:rPr/>
      </w:pPr>
      <w:r w:rsidR="67B850EE">
        <w:rPr/>
        <w:t>Impersonation of marine authorities</w:t>
      </w:r>
    </w:p>
    <w:p w:rsidR="00555D13" w:rsidP="00555D13" w:rsidRDefault="00555D13" w14:paraId="296E2BD7" w14:textId="1860592D" w14:noSpellErr="1">
      <w:pPr>
        <w:pStyle w:val="ListParagraph"/>
        <w:numPr>
          <w:ilvl w:val="0"/>
          <w:numId w:val="21"/>
        </w:numPr>
        <w:jc w:val="both"/>
        <w:rPr/>
      </w:pPr>
      <w:r w:rsidR="67B850EE">
        <w:rPr/>
        <w:t>DOS attack</w:t>
      </w:r>
    </w:p>
    <w:p w:rsidR="00555D13" w:rsidP="00555D13" w:rsidRDefault="00555D13" w14:paraId="0294A004" w14:textId="4CC22C38" w14:noSpellErr="1">
      <w:pPr>
        <w:pStyle w:val="Heading3"/>
      </w:pPr>
      <w:bookmarkStart w:name="_Toc473797033" w:id="65"/>
      <w:r>
        <w:rPr/>
        <w:t>Acronym List</w:t>
      </w:r>
      <w:bookmarkEnd w:id="65"/>
    </w:p>
    <w:p w:rsidR="00555D13" w:rsidP="00555D13" w:rsidRDefault="00555D13" w14:paraId="1ACB62D1" w14:textId="77777777" w14:noSpellErr="1">
      <w:pPr>
        <w:tabs>
          <w:tab w:val="left" w:pos="2257"/>
        </w:tabs>
      </w:pPr>
      <w:r w:rsidR="67B850EE">
        <w:rPr/>
        <w:t>MMSI-Maritime Mobile Service Identity</w:t>
      </w:r>
    </w:p>
    <w:p w:rsidR="00555D13" w:rsidP="00555D13" w:rsidRDefault="00555D13" w14:paraId="079AA999" w14:textId="77777777" w14:noSpellErr="1">
      <w:pPr>
        <w:tabs>
          <w:tab w:val="left" w:pos="2257"/>
        </w:tabs>
      </w:pPr>
      <w:r w:rsidR="67B850EE">
        <w:rPr/>
        <w:t>RAIM-Receiver Autonomous Integrity Monitoring</w:t>
      </w:r>
    </w:p>
    <w:p w:rsidR="00555D13" w:rsidP="00555D13" w:rsidRDefault="00555D13" w14:paraId="53690981" w14:textId="77777777" w14:noSpellErr="1">
      <w:pPr>
        <w:tabs>
          <w:tab w:val="left" w:pos="2257"/>
        </w:tabs>
      </w:pPr>
      <w:r w:rsidR="67B850EE">
        <w:rPr/>
        <w:t>COG-Course over ground</w:t>
      </w:r>
    </w:p>
    <w:p w:rsidR="00555D13" w:rsidP="00555D13" w:rsidRDefault="00555D13" w14:paraId="7F9E792B" w14:textId="77777777" w14:noSpellErr="1">
      <w:pPr>
        <w:tabs>
          <w:tab w:val="left" w:pos="2257"/>
        </w:tabs>
      </w:pPr>
      <w:r w:rsidR="67B850EE">
        <w:rPr/>
        <w:t>SOG-Speed over ground</w:t>
      </w:r>
    </w:p>
    <w:p w:rsidR="00555D13" w:rsidP="00555D13" w:rsidRDefault="00555D13" w14:paraId="7D9B689E" w14:textId="77777777" w14:noSpellErr="1">
      <w:pPr>
        <w:tabs>
          <w:tab w:val="left" w:pos="2257"/>
        </w:tabs>
      </w:pPr>
      <w:r w:rsidR="67B850EE">
        <w:rPr/>
        <w:t>HDG-Heading</w:t>
      </w:r>
    </w:p>
    <w:p w:rsidR="00555D13" w:rsidP="00555D13" w:rsidRDefault="00555D13" w14:paraId="4E097B4B" w14:textId="77777777" w14:noSpellErr="1">
      <w:pPr>
        <w:tabs>
          <w:tab w:val="left" w:pos="2257"/>
        </w:tabs>
      </w:pPr>
      <w:r w:rsidR="67B850EE">
        <w:rPr/>
        <w:t>CS-Carrier Sense (Type of Class B transceiver)</w:t>
      </w:r>
    </w:p>
    <w:p w:rsidR="00555D13" w:rsidP="00555D13" w:rsidRDefault="00555D13" w14:paraId="5CCBDCDD" w14:textId="77777777" w14:noSpellErr="1">
      <w:pPr>
        <w:tabs>
          <w:tab w:val="left" w:pos="2257"/>
        </w:tabs>
      </w:pPr>
      <w:r w:rsidR="67B850EE">
        <w:rPr/>
        <w:t>SO-Self-Organizing (Type of Class B transceiver)</w:t>
      </w:r>
    </w:p>
    <w:p w:rsidR="00555D13" w:rsidP="00555D13" w:rsidRDefault="00555D13" w14:paraId="13E4E45A" w14:textId="77777777" w14:noSpellErr="1">
      <w:pPr>
        <w:tabs>
          <w:tab w:val="left" w:pos="2257"/>
        </w:tabs>
      </w:pPr>
      <w:r w:rsidR="67B850EE">
        <w:rPr/>
        <w:t>EPFS-Electronic Position Fixing System</w:t>
      </w:r>
    </w:p>
    <w:p w:rsidR="00555D13" w:rsidP="00555D13" w:rsidRDefault="00555D13" w14:paraId="4F1910E9" w14:textId="77777777" w14:noSpellErr="1">
      <w:pPr>
        <w:tabs>
          <w:tab w:val="left" w:pos="2257"/>
        </w:tabs>
      </w:pPr>
      <w:r w:rsidR="67B850EE">
        <w:rPr/>
        <w:t>ID-Identification</w:t>
      </w:r>
    </w:p>
    <w:p w:rsidR="00292854" w:rsidP="00555D13" w:rsidRDefault="00555D13" w14:paraId="06EAE10E" w14:textId="2993BE78" w14:noSpellErr="1">
      <w:pPr>
        <w:tabs>
          <w:tab w:val="left" w:pos="2257"/>
        </w:tabs>
      </w:pPr>
      <w:r w:rsidR="67B850EE">
        <w:rPr/>
        <w:t>UTC-Coordinated Universal Time</w:t>
      </w:r>
    </w:p>
    <w:p w:rsidR="00292854" w:rsidRDefault="00292854" w14:paraId="23FEBAC4" w14:textId="77777777">
      <w:r>
        <w:br w:type="page"/>
      </w:r>
    </w:p>
    <w:p w:rsidRPr="004E1AED" w:rsidR="00292854" w:rsidP="00292854" w:rsidRDefault="00292854" w14:paraId="106229F5" w14:textId="1A0FA2C5" w14:noSpellErr="1">
      <w:pPr>
        <w:pStyle w:val="Heading1"/>
      </w:pPr>
      <w:bookmarkStart w:name="_Toc473797034" w:id="66"/>
      <w:r>
        <w:rPr/>
        <w:lastRenderedPageBreak/>
        <w:t>Global Positioning System (GPS</w:t>
      </w:r>
      <w:r w:rsidRPr="1060F2E4">
        <w:rPr/>
        <w:t>)</w:t>
      </w:r>
      <w:bookmarkEnd w:id="66"/>
      <w:r>
        <w:tab/>
      </w:r>
    </w:p>
    <w:p w:rsidR="00292854" w:rsidP="00292854" w:rsidRDefault="00E613D0" w14:paraId="20F06895" w14:textId="3B318AD7" w14:noSpellErr="1">
      <w:pPr>
        <w:pStyle w:val="Heading2"/>
      </w:pPr>
      <w:bookmarkStart w:name="_Toc473797035" w:id="67"/>
      <w:r>
        <w:rPr/>
        <w:t>O</w:t>
      </w:r>
      <w:r w:rsidR="00292854">
        <w:rPr/>
        <w:t>verview</w:t>
      </w:r>
      <w:bookmarkEnd w:id="67"/>
    </w:p>
    <w:p w:rsidR="00292854" w:rsidP="00292854" w:rsidRDefault="00292854" w14:paraId="41E8E808" w14:textId="77777777" w14:noSpellErr="1">
      <w:pPr>
        <w:jc w:val="both"/>
      </w:pPr>
      <w:r>
        <w:tab/>
      </w:r>
      <w:r>
        <w:rPr/>
        <w:t>GPS is an accurate and crucial positioning system whose capabilities are offered to anyone with a GPS receiver</w:t>
      </w:r>
      <w:r w:rsidRPr="1060F2E4">
        <w:rPr/>
        <w:t xml:space="preserve">.  </w:t>
      </w:r>
      <w:r>
        <w:rPr/>
        <w:t>There are four systems onboard the test bed with GPS receivers: The Furuno TZTouch2, the GP330B GPS Receiver, the FA50 AIS Transponder, and the 220WX Weather Station.  The TZTouch2 is configured to use position data from the GP330B receiver.</w:t>
      </w:r>
    </w:p>
    <w:p w:rsidR="00292854" w:rsidP="00292854" w:rsidRDefault="00292854" w14:paraId="1F1A54D3" w14:textId="77777777" w14:noSpellErr="1">
      <w:pPr>
        <w:ind w:firstLine="720"/>
        <w:jc w:val="both"/>
      </w:pPr>
      <w:r w:rsidR="67B850EE">
        <w:rPr/>
        <w:t xml:space="preserve">GPS determines your location via the geometric concept known as triangulation.  Triangulation involves knowing your distance from three established reference points.  In terms of cell tower triangulation, the three established reference points would be three cell towers with the receiver being your cell phone.  This provides an accuracy to about .75 km, with more reference points (such as a high density urban area) providing even greater accuracy.  GPS on the other hand, utilizes satellites zipping around the Earth at roughly 14,000 km/hr.  GPS receivers actually require connection to four satellites to provide latitude, longitude, altitude, and timing information due to the fact that GPS satellites are moving reference points.  With a little bit of math, your GPS receiver can then give you your three-dimensional position within about 10 meters.  </w:t>
      </w:r>
    </w:p>
    <w:p w:rsidRPr="00292854" w:rsidR="00292854" w:rsidP="00292854" w:rsidRDefault="00E613D0" w14:paraId="5034D4EE" w14:textId="0C615CFA" w14:noSpellErr="1">
      <w:pPr>
        <w:pStyle w:val="Heading2"/>
      </w:pPr>
      <w:bookmarkStart w:name="_Toc473797036" w:id="68"/>
      <w:r>
        <w:rPr/>
        <w:t>V</w:t>
      </w:r>
      <w:r w:rsidR="00292854">
        <w:rPr/>
        <w:t>ulnerabilities</w:t>
      </w:r>
      <w:bookmarkEnd w:id="68"/>
    </w:p>
    <w:p w:rsidRPr="008B2268" w:rsidR="00292854" w:rsidP="00292854" w:rsidRDefault="00292854" w14:paraId="15D983BB" w14:textId="7D0108B9" w14:noSpellErr="1">
      <w:pPr>
        <w:pStyle w:val="Heading3"/>
      </w:pPr>
      <w:bookmarkStart w:name="_Toc473797037" w:id="69"/>
      <w:r w:rsidRPr="29D23EF6">
        <w:rPr/>
        <w:t>Jamming</w:t>
      </w:r>
      <w:bookmarkEnd w:id="69"/>
    </w:p>
    <w:p w:rsidR="00292854" w:rsidP="00292854" w:rsidRDefault="00292854" w14:paraId="549F6B88" w14:textId="77777777" w14:noSpellErr="1">
      <w:pPr>
        <w:ind w:firstLine="720"/>
        <w:jc w:val="both"/>
      </w:pPr>
      <w:r w:rsidR="67B850EE">
        <w:rPr/>
        <w:t xml:space="preserve">As with any kind of receiver, GPS operates at certain frequencies and can be intentionally blocked, jammed or interfered with through specially configured radio frequency transmitters.  While illegal, jamming devices are easily accessible and low-cost.  It is also possible for attackers to build their own.  Remember, there are four GPS enabled devices in the test bed.  The TZTouch2 defaults to using information from the GP330B.  </w:t>
      </w:r>
    </w:p>
    <w:p w:rsidR="00292854" w:rsidP="00292854" w:rsidRDefault="00292854" w14:paraId="02ED2F01" w14:textId="4D8CB3DB" w14:noSpellErr="1">
      <w:pPr>
        <w:pStyle w:val="Heading3"/>
      </w:pPr>
      <w:bookmarkStart w:name="_Toc473797038" w:id="70"/>
      <w:r w:rsidRPr="29D23EF6">
        <w:rPr/>
        <w:t>Spoofing</w:t>
      </w:r>
      <w:bookmarkEnd w:id="70"/>
    </w:p>
    <w:p w:rsidR="00292854" w:rsidP="00292854" w:rsidRDefault="00292854" w14:paraId="6030F0BC" w14:textId="470DA235" w14:noSpellErr="1">
      <w:pPr>
        <w:jc w:val="both"/>
      </w:pPr>
      <w:r>
        <w:rPr>
          <w:noProof/>
          <w:lang w:eastAsia="zh-TW"/>
        </w:rPr>
        <mc:AlternateContent>
          <mc:Choice Requires="wps">
            <w:drawing>
              <wp:anchor distT="0" distB="0" distL="114300" distR="114300" simplePos="0" relativeHeight="251658243" behindDoc="1" locked="0" layoutInCell="1" allowOverlap="1" wp14:anchorId="685196A3" wp14:editId="1D0CE6D9">
                <wp:simplePos x="0" y="0"/>
                <wp:positionH relativeFrom="column">
                  <wp:posOffset>1362075</wp:posOffset>
                </wp:positionH>
                <wp:positionV relativeFrom="paragraph">
                  <wp:posOffset>2688590</wp:posOffset>
                </wp:positionV>
                <wp:extent cx="2832100" cy="37211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32100" cy="372110"/>
                        </a:xfrm>
                        <a:prstGeom prst="rect">
                          <a:avLst/>
                        </a:prstGeom>
                        <a:solidFill>
                          <a:prstClr val="white"/>
                        </a:solidFill>
                        <a:ln>
                          <a:noFill/>
                        </a:ln>
                      </wps:spPr>
                      <wps:txbx>
                        <w:txbxContent>
                          <w:p w:rsidR="007C34F5" w:rsidP="00292854" w:rsidRDefault="007C34F5" w14:paraId="685272C3" w14:textId="62DF035D">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C2D5711">
              <v:shape id="Text Box 2" style="position:absolute;left:0;text-align:left;margin-left:107.25pt;margin-top:211.7pt;width:223pt;height:29.3pt;z-index:-251658237;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" w14:anchorId="685196A3">
                <v:textbox style="mso-fit-shape-to-text:t" inset="0,0,0,0">
                  <w:txbxContent>
                    <w:p w:rsidR="007C34F5" w:rsidP="00292854" w:rsidRDefault="007C34F5" w14:paraId="6540BFF8" w14:textId="62DF035D">
                      <w:pPr>
                        <w:pStyle w:val="Caption"/>
                      </w:pPr>
                    </w:p>
                  </w:txbxContent>
                </v:textbox>
              </v:shape>
            </w:pict>
          </mc:Fallback>
        </mc:AlternateContent>
      </w:r>
      <w:r w:rsidR="00536B73">
        <w:rPr>
          <w:noProof/>
          <w:lang w:eastAsia="zh-TW"/>
        </w:rPr>
        <mc:AlternateContent>
          <mc:Choice Requires="wps">
            <w:drawing>
              <wp:anchor distT="0" distB="0" distL="114300" distR="114300" simplePos="0" relativeHeight="251658245" behindDoc="1" locked="0" layoutInCell="1" allowOverlap="1" wp14:anchorId="7114B3B4" wp14:editId="2A663624">
                <wp:simplePos x="0" y="0"/>
                <wp:positionH relativeFrom="column">
                  <wp:posOffset>1362075</wp:posOffset>
                </wp:positionH>
                <wp:positionV relativeFrom="paragraph">
                  <wp:posOffset>2688590</wp:posOffset>
                </wp:positionV>
                <wp:extent cx="2832100" cy="37211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832100" cy="372110"/>
                        </a:xfrm>
                        <a:prstGeom prst="rect">
                          <a:avLst/>
                        </a:prstGeom>
                        <a:solidFill>
                          <a:prstClr val="white"/>
                        </a:solidFill>
                        <a:ln>
                          <a:noFill/>
                        </a:ln>
                      </wps:spPr>
                      <wps:txbx>
                        <w:txbxContent>
                          <w:p w:rsidRPr="00FB1EF7" w:rsidR="007C34F5" w:rsidP="00536B73" w:rsidRDefault="007C34F5" w14:paraId="6AECF94E" w14:textId="39181085">
                            <w:pPr>
                              <w:pStyle w:val="Caption"/>
                            </w:pPr>
                            <w:bookmarkStart w:name="_Toc473198359" w:id="71"/>
                            <w:r>
                              <w:t xml:space="preserve">Figure </w:t>
                            </w:r>
                            <w:r w:rsidR="00FA51F8">
                              <w:fldChar w:fldCharType="begin"/>
                            </w:r>
                            <w:r w:rsidR="00FA51F8">
                              <w:instrText xml:space="preserve"> SEQ Figure \* ARABIC </w:instrText>
                            </w:r>
                            <w:r w:rsidR="00FA51F8">
                              <w:fldChar w:fldCharType="separate"/>
                            </w:r>
                            <w:r>
                              <w:rPr>
                                <w:noProof/>
                              </w:rPr>
                              <w:t>4</w:t>
                            </w:r>
                            <w:r w:rsidR="00FA51F8">
                              <w:rPr>
                                <w:noProof/>
                              </w:rPr>
                              <w:fldChar w:fldCharType="end"/>
                            </w:r>
                            <w:r>
                              <w:t>: GPS System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B7C61F2">
              <v:shape id="Text Box 12" style="position:absolute;left:0;text-align:left;margin-left:107.25pt;margin-top:211.7pt;width:223pt;height:29.3pt;z-index:-251658235;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" w14:anchorId="7114B3B4">
                <v:textbox style="mso-fit-shape-to-text:t" inset="0,0,0,0">
                  <w:txbxContent>
                    <w:p w:rsidRPr="00FB1EF7" w:rsidR="007C34F5" w:rsidP="00536B73" w:rsidRDefault="007C34F5" w14:paraId="7050F29C" w14:textId="39181085">
                      <w:pPr>
                        <w:pStyle w:val="Caption"/>
                      </w:pPr>
                      <w:bookmarkStart w:name="_Toc473198359" w:id="74"/>
                      <w:r>
                        <w:t xml:space="preserve">Figure </w:t>
                      </w:r>
                      <w:fldSimple w:instr=" SEQ Figure \* ARABIC ">
                        <w:r>
                          <w:rPr>
                            <w:noProof/>
                          </w:rPr>
                          <w:t>4</w:t>
                        </w:r>
                      </w:fldSimple>
                      <w:r>
                        <w:t>: GPS System</w:t>
                      </w:r>
                      <w:bookmarkEnd w:id="74"/>
                    </w:p>
                  </w:txbxContent>
                </v:textbox>
              </v:shape>
            </w:pict>
          </mc:Fallback>
        </mc:AlternateContent>
      </w:r>
      <w:r>
        <w:rPr>
          <w:noProof/>
          <w:lang w:eastAsia="zh-TW"/>
        </w:rPr>
        <w:drawing>
          <wp:anchor distT="0" distB="0" distL="114300" distR="114300" simplePos="0" relativeHeight="251658242" behindDoc="1" locked="0" layoutInCell="1" allowOverlap="1" wp14:anchorId="1300E16F" wp14:editId="23D5278F">
            <wp:simplePos x="0" y="0"/>
            <wp:positionH relativeFrom="column">
              <wp:posOffset>1362075</wp:posOffset>
            </wp:positionH>
            <wp:positionV relativeFrom="paragraph">
              <wp:posOffset>1176655</wp:posOffset>
            </wp:positionV>
            <wp:extent cx="2832344" cy="1455355"/>
            <wp:effectExtent l="0" t="0" r="6350" b="0"/>
            <wp:wrapNone/>
            <wp:docPr id="7" name="Picture 7" descr="C:\Users\588618\AppData\Local\Microsoft\Windows\INetCache\Content.Word\gp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88618\AppData\Local\Microsoft\Windows\INetCache\Content.Word\gps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344" cy="145535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Pr/>
        <w:t>By its very nature, the L1 (civilian) frequency is unencrypted due to the large user base.  It contains no authentication or authorization.  Thus, most commercial GPS receivers are subject to spoofing attacks.  A spoofed GPS signal is recognized by the (unencrypted) GPS receiver as legitimate yet it may contain altered or potentially dangerous information.  With the right signal and timing, an attacker can change the GPS coordinates to report a different location, causing confusion and loss of bearing.  An attacker can also slowly drift the position of the vessel to an alternate location, which could be potentially disastrous to an inattentive crew.</w:t>
      </w:r>
    </w:p>
    <w:p w:rsidR="00292854" w:rsidP="00292854" w:rsidRDefault="00292854" w14:paraId="50903F0E" w14:textId="77777777">
      <w:pPr>
        <w:jc w:val="both"/>
      </w:pPr>
      <w:r w:rsidRPr="00171A3E">
        <w:t xml:space="preserve"> </w:t>
      </w:r>
    </w:p>
    <w:p w:rsidRPr="009E072A" w:rsidR="00292854" w:rsidP="00292854" w:rsidRDefault="00292854" w14:paraId="48CFD600" w14:textId="77777777">
      <w:pPr>
        <w:jc w:val="both"/>
      </w:pPr>
      <w:r>
        <w:t xml:space="preserve">  </w:t>
      </w:r>
    </w:p>
    <w:p w:rsidR="00555D13" w:rsidRDefault="00555D13" w14:paraId="55DC7BCC" w14:textId="169B038C"/>
    <w:p w:rsidRPr="00EA2AAB" w:rsidR="00555D13" w:rsidP="00555D13" w:rsidRDefault="00555D13" w14:paraId="0FAA87AD" w14:textId="7BC87FD1">
      <w:pPr>
        <w:tabs>
          <w:tab w:val="left" w:pos="2257"/>
        </w:tabs>
      </w:pPr>
    </w:p>
    <w:p w:rsidR="007B0A5D" w:rsidP="007B0A5D" w:rsidRDefault="007B0A5D" w14:paraId="2103AB89" w14:textId="3C7051F5">
      <w:pPr>
        <w:rPr>
          <w:color w:val="0673A5" w:themeColor="text2" w:themeShade="BF"/>
          <w:szCs w:val="16"/>
        </w:rPr>
      </w:pPr>
    </w:p>
    <w:p w:rsidR="007B0A5D" w:rsidP="007B0A5D" w:rsidRDefault="007B0A5D" w14:paraId="17B4403D" w14:textId="77777777">
      <w:pPr>
        <w:pStyle w:val="Caption"/>
      </w:pPr>
    </w:p>
    <w:p w:rsidR="00E613D0" w:rsidRDefault="00E613D0" w14:paraId="391B5867" w14:textId="41971049">
      <w:r>
        <w:br w:type="page"/>
      </w:r>
    </w:p>
    <w:p w:rsidRPr="004E1AED" w:rsidR="00E613D0" w:rsidP="00E613D0" w:rsidRDefault="00E613D0" w14:paraId="59B71924" w14:textId="4F829D3F" w14:noSpellErr="1">
      <w:pPr>
        <w:pStyle w:val="Heading1"/>
      </w:pPr>
      <w:bookmarkStart w:name="_Toc473797039" w:id="72"/>
      <w:r>
        <w:rPr/>
        <w:lastRenderedPageBreak/>
        <w:t>Autopilot</w:t>
      </w:r>
      <w:bookmarkEnd w:id="72"/>
      <w:r>
        <w:tab/>
      </w:r>
    </w:p>
    <w:p w:rsidR="00E613D0" w:rsidP="00E613D0" w:rsidRDefault="00E613D0" w14:paraId="604C5EDB" w14:textId="10136232" w14:noSpellErr="1">
      <w:pPr>
        <w:pStyle w:val="Heading2"/>
      </w:pPr>
      <w:bookmarkStart w:name="_Toc473797040" w:id="73"/>
      <w:r>
        <w:rPr/>
        <w:t>overview</w:t>
      </w:r>
      <w:bookmarkEnd w:id="73"/>
      <w:r>
        <w:tab/>
      </w:r>
    </w:p>
    <w:p w:rsidR="00E613D0" w:rsidP="00E613D0" w:rsidRDefault="00E613D0" w14:paraId="6CDFDD29" w14:textId="77777777" w14:noSpellErr="1">
      <w:pPr>
        <w:jc w:val="both"/>
      </w:pPr>
      <w:r>
        <w:tab/>
      </w:r>
      <w:r>
        <w:rPr/>
        <w:t xml:space="preserve">Autopilot can also be useful in maritime applications.  Modern vessels can be simple like a sailboat or incredibly sophisticated like aircraft carriers.  Our test bed is to simulate a large civilian craft, and in turn it contains an autopilot system that will help the captain focus on other, more important tasks.  Marine autopilot systems perform the same function as airborne systems in that it will activate the ICS in control of the rudder to keep the vessel on a predetermined course.  A complete autopilot system involves three separate systems: a heading sensor, a central processing unit, and a drive unit.  </w:t>
      </w:r>
    </w:p>
    <w:p w:rsidRPr="00235A00" w:rsidR="00E613D0" w:rsidP="00E613D0" w:rsidRDefault="00E613D0" w14:paraId="6334536C" w14:textId="77777777">
      <w:pPr>
        <w:jc w:val="both"/>
      </w:pPr>
      <w:r>
        <w:tab/>
      </w:r>
      <w:r>
        <w:rPr/>
        <w:t xml:space="preserve">Marine autopilot systems adjust the rudder orientation to steer the vessel towards the heading or waypoint set by the autopilot system.  More sophisticated systems will integrate with GPS and other course plotting software or devices to provide more advanced autopilot features.  The Furuno FAP7011C control unit in the test bed is the user interface of the autopilot system.  The Furuno FAP7002 autopilot processor is the central processing unit.  It takes user input from the FAP7011C and will activate the rudder system (drive unit).  Both the control display and processor are connected via the NMEA2000 network to the </w:t>
      </w:r>
      <w:proofErr w:type="spellStart"/>
      <w:r>
        <w:rPr/>
        <w:t xml:space="preserve">NavNet</w:t>
      </w:r>
      <w:proofErr w:type="spellEnd"/>
      <w:r>
        <w:rPr/>
        <w:t xml:space="preserve"> TZTouch2, which provides both heading and course plotting functionality. </w:t>
      </w:r>
    </w:p>
    <w:p w:rsidR="00E613D0" w:rsidP="00E613D0" w:rsidRDefault="00E613D0" w14:paraId="697134DE" w14:textId="2FF23461" w14:noSpellErr="1">
      <w:pPr>
        <w:keepNext/>
        <w:jc w:val="both"/>
      </w:pPr>
      <w:r>
        <w:rPr>
          <w:noProof/>
          <w:lang w:eastAsia="zh-TW"/>
        </w:rPr>
        <w:drawing>
          <wp:anchor distT="0" distB="0" distL="114300" distR="114300" simplePos="0" relativeHeight="251658244" behindDoc="1" locked="0" layoutInCell="1" allowOverlap="1" wp14:anchorId="6EDE1ACD" wp14:editId="599E7B6F">
            <wp:simplePos x="0" y="0"/>
            <wp:positionH relativeFrom="column">
              <wp:align>left</wp:align>
            </wp:positionH>
            <wp:positionV relativeFrom="paragraph">
              <wp:posOffset>0</wp:posOffset>
            </wp:positionV>
            <wp:extent cx="2924175" cy="3133725"/>
            <wp:effectExtent l="0" t="0" r="9525" b="9525"/>
            <wp:wrapSquare wrapText="right"/>
            <wp:docPr id="8" name="Picture 8" descr="aut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pi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3133725"/>
                    </a:xfrm>
                    <a:prstGeom prst="rect">
                      <a:avLst/>
                    </a:prstGeom>
                    <a:noFill/>
                  </pic:spPr>
                </pic:pic>
              </a:graphicData>
            </a:graphic>
            <wp14:sizeRelH relativeFrom="page">
              <wp14:pctWidth>0</wp14:pctWidth>
            </wp14:sizeRelH>
            <wp14:sizeRelV relativeFrom="page">
              <wp14:pctHeight>0</wp14:pctHeight>
            </wp14:sizeRelV>
          </wp:anchor>
        </w:drawing>
      </w:r>
      <w:r>
        <w:tab/>
      </w:r>
      <w:r>
        <w:rPr/>
        <w:t>The FAP7011C control unit has a graphic display and will automatically adjust parameters such as speed, trim, draught and tide along your course.  A user can input a reference heading for the autopilot to follow, or it can also be configured to perform port and starboard turns and to follow a course plotted by the navigation system on the TZTouch2.  Please note, the FAP7011C and FAP7002 do not have inherent GPS capabilities.  The FAP7011C has dual NMEA2000 and NMEA0183 bus interfaces.  The TZTouch2 utilizes a combination of GPS data and a digital compass for heading and navigation information.  The FAP7002 processor utilizes the NMEA2000 interface to connect to the TZTouch2.  The FAP-7011C, FAP-6112, and Linear Actuator are connected via Furuno proprietary (serial) cables.</w:t>
      </w:r>
    </w:p>
    <w:p w:rsidR="00E613D0" w:rsidP="00E613D0" w:rsidRDefault="00E613D0" w14:paraId="3706124C" w14:textId="77777777">
      <w:pPr>
        <w:keepNext/>
        <w:tabs>
          <w:tab w:val="left" w:pos="1305"/>
        </w:tabs>
      </w:pPr>
      <w:r>
        <w:br w:type="textWrapping" w:clear="all"/>
      </w:r>
    </w:p>
    <w:p w:rsidR="00E613D0" w:rsidP="00B2798A" w:rsidRDefault="00566E1D" w14:paraId="7EF8CBCA" w14:textId="3CBF14F4" w14:noSpellErr="1">
      <w:pPr>
        <w:pStyle w:val="Caption"/>
      </w:pPr>
      <w:bookmarkStart w:name="_Toc473198360" w:id="74"/>
      <w:r w:rsidRPr="00566E1D">
        <w:rPr/>
        <w:t>Figure</w:t>
      </w:r>
      <w:r>
        <w:rPr/>
        <w:t xml:space="preserve"> </w:t>
      </w:r>
      <w:r w:rsidR="00FA51F8">
        <w:fldChar w:fldCharType="begin"/>
      </w:r>
      <w:r w:rsidR="00FA51F8">
        <w:instrText xml:space="preserve"> SEQ Figure \* ARABIC </w:instrText>
      </w:r>
      <w:r w:rsidR="00FA51F8">
        <w:fldChar w:fldCharType="separate"/>
      </w:r>
      <w:r w:rsidR="00E042E0">
        <w:rPr>
          <w:noProof/>
        </w:rPr>
        <w:t>5</w:t>
      </w:r>
      <w:r w:rsidRPr="67B850EE" w:rsidR="00FA51F8">
        <w:fldChar w:fldCharType="end"/>
      </w:r>
      <w:r>
        <w:rPr/>
        <w:t>: Maritime Autopilot System</w:t>
      </w:r>
      <w:bookmarkEnd w:id="74"/>
    </w:p>
    <w:p w:rsidR="00E613D0" w:rsidP="00E613D0" w:rsidRDefault="00E613D0" w14:paraId="29AF10F3" w14:textId="77777777">
      <w:pPr>
        <w:pStyle w:val="Caption"/>
      </w:pPr>
    </w:p>
    <w:p w:rsidR="00E613D0" w:rsidP="00E613D0" w:rsidRDefault="00E613D0" w14:paraId="3C2A0AD3" w14:textId="77777777">
      <w:r>
        <w:tab/>
      </w:r>
    </w:p>
    <w:p w:rsidR="00286065" w:rsidRDefault="00286065" w14:paraId="5B5892DD" w14:textId="702AFAAC">
      <w:r>
        <w:br w:type="page"/>
      </w:r>
    </w:p>
    <w:p w:rsidRPr="004E1AED" w:rsidR="00286065" w:rsidP="00286065" w:rsidRDefault="00566E1D" w14:paraId="73CEDEA1" w14:textId="041FAC04" w14:noSpellErr="1">
      <w:pPr>
        <w:pStyle w:val="Heading1"/>
      </w:pPr>
      <w:bookmarkStart w:name="_Toc473797041" w:id="75"/>
      <w:r>
        <w:rPr/>
        <w:lastRenderedPageBreak/>
        <w:t>Hacking Wi-Fi</w:t>
      </w:r>
      <w:bookmarkEnd w:id="75"/>
    </w:p>
    <w:p w:rsidR="00286065" w:rsidP="00286065" w:rsidRDefault="00286065" w14:paraId="623FCCC2" w14:textId="204758B2" w14:noSpellErr="1">
      <w:pPr>
        <w:pStyle w:val="Heading2"/>
      </w:pPr>
      <w:bookmarkStart w:name="_Toc473797042" w:id="76"/>
      <w:r>
        <w:rPr/>
        <w:t>Overview</w:t>
      </w:r>
      <w:bookmarkEnd w:id="76"/>
    </w:p>
    <w:p w:rsidR="00286065" w:rsidP="00286065" w:rsidRDefault="00286065" w14:paraId="449F1B7F" w14:textId="77777777">
      <w:pPr>
        <w:jc w:val="both"/>
      </w:pPr>
      <w:r>
        <w:tab/>
      </w:r>
      <w:r>
        <w:rPr/>
        <w:t xml:space="preserve">Virtually any shop, airport, hotel, library, </w:t>
      </w:r>
      <w:proofErr w:type="spellStart"/>
      <w:r>
        <w:rPr/>
        <w:t>etc</w:t>
      </w:r>
      <w:proofErr w:type="spellEnd"/>
      <w:r>
        <w:rPr/>
        <w:t>… offers Wi-Fi to its patrons. It is hard to go anywhere these days without being able to connect to a public or private wireless network. Having access to the internet at all times has become a necessity in modern day society. Wi-Fi utilizes the IEEE (Institute of Electrical and Electronics Engineers) 802.11 network standard that comes in a variety of forms. The most common one used is 802.11n and is backwards compatible with 802.11a &amp; b.</w:t>
      </w:r>
    </w:p>
    <w:p w:rsidR="00286065" w:rsidP="00286065" w:rsidRDefault="00286065" w14:paraId="26EEBBFE" w14:textId="77777777" w14:noSpellErr="1">
      <w:pPr>
        <w:jc w:val="both"/>
      </w:pPr>
      <w:r>
        <w:tab/>
      </w:r>
      <w:r>
        <w:rPr/>
        <w:t>You will find that most places house a router, which both provides the internet services and access to the network. The router comes in varying sizes and capabilities as determined by the manufacturer. As a single device the router also contains a port for cable or DSL modem connection, a firewall, Ethernet hub and a wireless access point. Some people give access to their network to the public, which means that anybody can logon and off. However, it is common practice to protect your private wireless network by setting up a password.</w:t>
      </w:r>
    </w:p>
    <w:p w:rsidR="00286065" w:rsidP="00286065" w:rsidRDefault="00286065" w14:paraId="2FAEC57C" w14:textId="77777777" w14:noSpellErr="1">
      <w:pPr>
        <w:jc w:val="both"/>
      </w:pPr>
      <w:r>
        <w:tab/>
      </w:r>
      <w:r>
        <w:rPr/>
        <w:t>Wi-Fi encryption has evolved over the years. Wired Equivalency Privacy (WEP) was once the standard for WAN security, but hackers exploited the vulnerabilities of this approach, rendering it unsecure to use. Systems that still employ WEP are susceptible to cyber-attacks and easily compromised. Most current devices use, Wi-Fi Protected Access Version 2 – Pre-Shared Key (WPA2-PSK), which is the successor to WEP and WPA. It has become the security standard for WAN security.</w:t>
      </w:r>
    </w:p>
    <w:p w:rsidR="00286065" w:rsidP="00286065" w:rsidRDefault="00286065" w14:paraId="5EDAE117" w14:textId="77777777" w14:noSpellErr="1">
      <w:pPr>
        <w:jc w:val="both"/>
      </w:pPr>
      <w:r>
        <w:tab/>
      </w:r>
      <w:r>
        <w:rPr/>
        <w:t>As with any sort of network, there are vulnerabilities that can be exploited in order to gain access and control of a system. Wi-Fi hacking has become increasingly popular over the last few years. Some vulnerabilities include:</w:t>
      </w:r>
    </w:p>
    <w:p w:rsidR="00286065" w:rsidP="00286065" w:rsidRDefault="00286065" w14:paraId="0DFA0E4B" w14:textId="77777777" w14:noSpellErr="1">
      <w:pPr>
        <w:jc w:val="both"/>
      </w:pPr>
      <w:r w:rsidRPr="67B850EE" w:rsidR="67B850EE">
        <w:rPr>
          <w:b w:val="1"/>
          <w:bCs w:val="1"/>
        </w:rPr>
        <w:t>Eavesdropping:</w:t>
      </w:r>
      <w:r w:rsidR="67B850EE">
        <w:rPr/>
        <w:t xml:space="preserve"> A type of electronic attack where digital communications are intercepted by an individual whom they are not intended.</w:t>
      </w:r>
    </w:p>
    <w:p w:rsidR="00286065" w:rsidP="00286065" w:rsidRDefault="00286065" w14:paraId="4D030C0B" w14:textId="77777777" w14:noSpellErr="1">
      <w:pPr>
        <w:jc w:val="both"/>
      </w:pPr>
      <w:r w:rsidRPr="67B850EE" w:rsidR="67B850EE">
        <w:rPr>
          <w:b w:val="1"/>
          <w:bCs w:val="1"/>
        </w:rPr>
        <w:t>Media Access Control (MAC) Address Spoofing:</w:t>
      </w:r>
      <w:r w:rsidR="67B850EE">
        <w:rPr/>
        <w:t xml:space="preserve"> Copying a known MAC address to fool the network that the device that is being used belongs on the network.</w:t>
      </w:r>
    </w:p>
    <w:p w:rsidR="00286065" w:rsidP="00286065" w:rsidRDefault="00286065" w14:paraId="08F1CFB3" w14:textId="77777777" w14:noSpellErr="1">
      <w:pPr>
        <w:jc w:val="both"/>
      </w:pPr>
      <w:r w:rsidRPr="67B850EE" w:rsidR="67B850EE">
        <w:rPr>
          <w:b w:val="1"/>
          <w:bCs w:val="1"/>
        </w:rPr>
        <w:t>Address Resolution Protocol (ARP) Spoofing:</w:t>
      </w:r>
      <w:r w:rsidR="67B850EE">
        <w:rPr/>
        <w:t xml:space="preserve"> Sending false ARP messages over a network, which links the hackers MAC address with the Internet Protocol (IP) address of a legitimate device on the network.</w:t>
      </w:r>
    </w:p>
    <w:p w:rsidR="00286065" w:rsidP="00286065" w:rsidRDefault="00286065" w14:paraId="3FB9C75D" w14:textId="77777777">
      <w:pPr>
        <w:jc w:val="both"/>
      </w:pPr>
      <w:r w:rsidRPr="67B850EE" w:rsidR="67B850EE">
        <w:rPr>
          <w:b w:val="1"/>
          <w:bCs w:val="1"/>
        </w:rPr>
        <w:t>Denial of Service (</w:t>
      </w:r>
      <w:proofErr w:type="spellStart"/>
      <w:r w:rsidRPr="67B850EE" w:rsidR="67B850EE">
        <w:rPr>
          <w:b w:val="1"/>
          <w:bCs w:val="1"/>
        </w:rPr>
        <w:t>DoS</w:t>
      </w:r>
      <w:proofErr w:type="spellEnd"/>
      <w:r w:rsidRPr="67B850EE" w:rsidR="67B850EE">
        <w:rPr>
          <w:b w:val="1"/>
          <w:bCs w:val="1"/>
        </w:rPr>
        <w:t>):</w:t>
      </w:r>
      <w:r w:rsidR="67B850EE">
        <w:rPr/>
        <w:t xml:space="preserve"> Any form of attack where hackers attempt to prevent legitimate users from accessing the service.</w:t>
      </w:r>
    </w:p>
    <w:p w:rsidR="00286065" w:rsidP="00286065" w:rsidRDefault="00286065" w14:paraId="5522239C" w14:textId="77777777" w14:noSpellErr="1">
      <w:pPr>
        <w:jc w:val="both"/>
      </w:pPr>
      <w:r w:rsidRPr="67B850EE" w:rsidR="67B850EE">
        <w:rPr>
          <w:b w:val="1"/>
          <w:bCs w:val="1"/>
        </w:rPr>
        <w:t>Wireless Phishing:</w:t>
      </w:r>
      <w:r w:rsidR="67B850EE">
        <w:rPr/>
        <w:t xml:space="preserve"> Any technique used by a hacker to convince wireless network users to divulge sensitive information.</w:t>
      </w:r>
    </w:p>
    <w:p w:rsidR="00286065" w:rsidP="00286065" w:rsidRDefault="00286065" w14:paraId="19BCF5EF" w14:textId="77777777">
      <w:pPr>
        <w:jc w:val="both"/>
      </w:pPr>
    </w:p>
    <w:p w:rsidR="00286065" w:rsidP="00286065" w:rsidRDefault="00286065" w14:paraId="013398A3" w14:textId="22034820">
      <w:pPr>
        <w:jc w:val="both"/>
      </w:pPr>
    </w:p>
    <w:p w:rsidR="00286065" w:rsidP="00286065" w:rsidRDefault="00286065" w14:paraId="72F2B6FC" w14:textId="1D52692D">
      <w:pPr>
        <w:jc w:val="both"/>
      </w:pPr>
    </w:p>
    <w:p w:rsidR="00286065" w:rsidP="00286065" w:rsidRDefault="00286065" w14:paraId="7D99B098" w14:textId="6C446538">
      <w:pPr>
        <w:jc w:val="both"/>
      </w:pPr>
    </w:p>
    <w:p w:rsidR="00286065" w:rsidP="00286065" w:rsidRDefault="00286065" w14:paraId="16EC043E" w14:textId="77777777">
      <w:pPr>
        <w:jc w:val="both"/>
      </w:pPr>
    </w:p>
    <w:p w:rsidR="00286065" w:rsidP="00286065" w:rsidRDefault="00286065" w14:paraId="33734B48" w14:textId="3B358F12" w14:noSpellErr="1">
      <w:pPr>
        <w:pStyle w:val="Heading2"/>
      </w:pPr>
      <w:bookmarkStart w:name="_Toc473797043" w:id="77"/>
      <w:r>
        <w:rPr/>
        <w:lastRenderedPageBreak/>
        <w:t>Wireless Hacking Tools</w:t>
      </w:r>
      <w:bookmarkEnd w:id="77"/>
    </w:p>
    <w:p w:rsidR="00286065" w:rsidP="00286065" w:rsidRDefault="00286065" w14:paraId="691BC71F" w14:textId="77777777" w14:noSpellErr="1">
      <w:pPr>
        <w:ind w:firstLine="720"/>
        <w:jc w:val="both"/>
      </w:pPr>
      <w:r w:rsidR="67B850EE">
        <w:rPr/>
        <w:t>The aforementioned vulnerabilities are some of the most popular attacks used by hackers to infiltrate and compromise Wireless Local Area Networks (WLANs). Successful attacks can lead to stolen data, compromising and degradation of a system.  Hackers are utilizing a wide range of tools in order to successfully exploit the vulnerabilities of Wi-Fi. Some of the current and most popular tools are:</w:t>
      </w:r>
    </w:p>
    <w:p w:rsidR="00286065" w:rsidP="00286065" w:rsidRDefault="00286065" w14:paraId="69B2DDEB" w14:textId="77777777">
      <w:pPr>
        <w:pStyle w:val="ListParagraph"/>
        <w:numPr>
          <w:ilvl w:val="0"/>
          <w:numId w:val="23"/>
        </w:numPr>
        <w:jc w:val="both"/>
        <w:rPr/>
      </w:pPr>
      <w:proofErr w:type="spellStart"/>
      <w:r w:rsidR="67B850EE">
        <w:rPr/>
        <w:t>Aircrack</w:t>
      </w:r>
      <w:proofErr w:type="spellEnd"/>
    </w:p>
    <w:p w:rsidR="00286065" w:rsidP="00286065" w:rsidRDefault="00286065" w14:paraId="0DF866E0" w14:textId="77777777">
      <w:pPr>
        <w:pStyle w:val="ListParagraph"/>
        <w:numPr>
          <w:ilvl w:val="0"/>
          <w:numId w:val="23"/>
        </w:numPr>
        <w:jc w:val="both"/>
        <w:rPr/>
      </w:pPr>
      <w:proofErr w:type="spellStart"/>
      <w:r w:rsidR="67B850EE">
        <w:rPr/>
        <w:t>AirSnort</w:t>
      </w:r>
      <w:proofErr w:type="spellEnd"/>
    </w:p>
    <w:p w:rsidR="00286065" w:rsidP="00286065" w:rsidRDefault="00286065" w14:paraId="0D8F6570" w14:textId="77777777" w14:noSpellErr="1">
      <w:pPr>
        <w:pStyle w:val="ListParagraph"/>
        <w:numPr>
          <w:ilvl w:val="0"/>
          <w:numId w:val="23"/>
        </w:numPr>
        <w:jc w:val="both"/>
        <w:rPr/>
      </w:pPr>
      <w:r w:rsidR="67B850EE">
        <w:rPr/>
        <w:t>Cain &amp; Able</w:t>
      </w:r>
    </w:p>
    <w:p w:rsidR="00286065" w:rsidP="00286065" w:rsidRDefault="00286065" w14:paraId="513326CB" w14:textId="77777777" w14:noSpellErr="1">
      <w:pPr>
        <w:pStyle w:val="ListParagraph"/>
        <w:numPr>
          <w:ilvl w:val="0"/>
          <w:numId w:val="23"/>
        </w:numPr>
        <w:jc w:val="both"/>
        <w:rPr/>
      </w:pPr>
      <w:r w:rsidR="67B850EE">
        <w:rPr/>
        <w:t>Wi-Fi Pineapple</w:t>
      </w:r>
    </w:p>
    <w:p w:rsidR="00286065" w:rsidP="00286065" w:rsidRDefault="00286065" w14:paraId="326420EC" w14:textId="77777777" w14:noSpellErr="1">
      <w:pPr>
        <w:pStyle w:val="ListParagraph"/>
        <w:numPr>
          <w:ilvl w:val="0"/>
          <w:numId w:val="23"/>
        </w:numPr>
        <w:jc w:val="both"/>
        <w:rPr/>
      </w:pPr>
      <w:r w:rsidR="67B850EE">
        <w:rPr/>
        <w:t>LAN Turtle</w:t>
      </w:r>
    </w:p>
    <w:p w:rsidR="00286065" w:rsidP="00286065" w:rsidRDefault="00286065" w14:paraId="464FDC25" w14:textId="77777777" w14:noSpellErr="1">
      <w:pPr>
        <w:pStyle w:val="ListParagraph"/>
        <w:numPr>
          <w:ilvl w:val="0"/>
          <w:numId w:val="23"/>
        </w:numPr>
        <w:jc w:val="both"/>
        <w:rPr/>
      </w:pPr>
      <w:r w:rsidR="67B850EE">
        <w:rPr/>
        <w:t>USB Rubber Ducky</w:t>
      </w:r>
    </w:p>
    <w:p w:rsidR="00286065" w:rsidP="00286065" w:rsidRDefault="00286065" w14:paraId="00BD4C31" w14:textId="368768CB" w14:noSpellErr="1">
      <w:pPr>
        <w:pStyle w:val="Heading2"/>
      </w:pPr>
      <w:bookmarkStart w:name="_Toc473797044" w:id="78"/>
      <w:r>
        <w:rPr/>
        <w:t>Test bed</w:t>
      </w:r>
      <w:bookmarkEnd w:id="78"/>
    </w:p>
    <w:p w:rsidR="00566E1D" w:rsidP="00566E1D" w:rsidRDefault="00286065" w14:paraId="7EF25EF9" w14:textId="77777777">
      <w:pPr>
        <w:keepNext/>
        <w:jc w:val="center"/>
      </w:pPr>
      <w:r>
        <w:rPr>
          <w:noProof/>
          <w:lang w:eastAsia="zh-TW"/>
        </w:rPr>
        <w:drawing>
          <wp:inline distT="0" distB="0" distL="0" distR="0" wp14:anchorId="24BC4BF3" wp14:editId="66BA6717">
            <wp:extent cx="4305300" cy="141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0-line-art-icons-front.jpg"/>
                    <pic:cNvPicPr/>
                  </pic:nvPicPr>
                  <pic:blipFill>
                    <a:blip r:embed="rId16">
                      <a:extLst>
                        <a:ext uri="{28A0092B-C50C-407E-A947-70E740481C1C}">
                          <a14:useLocalDpi xmlns:a14="http://schemas.microsoft.com/office/drawing/2010/main" val="0"/>
                        </a:ext>
                      </a:extLst>
                    </a:blip>
                    <a:stretch>
                      <a:fillRect/>
                    </a:stretch>
                  </pic:blipFill>
                  <pic:spPr>
                    <a:xfrm>
                      <a:off x="0" y="0"/>
                      <a:ext cx="4337084" cy="1428574"/>
                    </a:xfrm>
                    <a:prstGeom prst="rect">
                      <a:avLst/>
                    </a:prstGeom>
                  </pic:spPr>
                </pic:pic>
              </a:graphicData>
            </a:graphic>
          </wp:inline>
        </w:drawing>
      </w:r>
    </w:p>
    <w:p w:rsidR="00286065" w:rsidP="00566E1D" w:rsidRDefault="00566E1D" w14:paraId="7920919E" w14:textId="5D9EE1FD">
      <w:pPr>
        <w:pStyle w:val="Caption"/>
      </w:pPr>
      <w:bookmarkStart w:name="_Toc473198361" w:id="79"/>
      <w:r>
        <w:rPr/>
        <w:t xml:space="preserve">Figure </w:t>
      </w:r>
      <w:r w:rsidR="00FA51F8">
        <w:fldChar w:fldCharType="begin"/>
      </w:r>
      <w:r w:rsidR="00FA51F8">
        <w:instrText xml:space="preserve"> SEQ Figure \* ARABIC </w:instrText>
      </w:r>
      <w:r w:rsidR="00FA51F8">
        <w:fldChar w:fldCharType="separate"/>
      </w:r>
      <w:r w:rsidR="00E042E0">
        <w:rPr>
          <w:noProof/>
        </w:rPr>
        <w:t>6</w:t>
      </w:r>
      <w:r w:rsidRPr="67B850EE" w:rsidR="00FA51F8">
        <w:fldChar w:fldCharType="end"/>
      </w:r>
      <w:r>
        <w:rPr/>
        <w:t xml:space="preserve">: </w:t>
      </w:r>
      <w:proofErr w:type="spellStart"/>
      <w:r>
        <w:rPr/>
        <w:t>Cradlepoint</w:t>
      </w:r>
      <w:proofErr w:type="spellEnd"/>
      <w:r>
        <w:rPr/>
        <w:t xml:space="preserve"> IBR1100</w:t>
      </w:r>
      <w:bookmarkEnd w:id="79"/>
    </w:p>
    <w:p w:rsidR="00286065" w:rsidP="67B850EE" w:rsidRDefault="00286065" w14:paraId="717F65D7" w14:textId="77777777">
      <w:pPr>
        <w:jc w:val="both"/>
        <w:rPr>
          <w:rFonts w:ascii="Corbel" w:hAnsi="Corbel" w:eastAsia="Corbel" w:cs="Corbel" w:asciiTheme="majorAscii" w:hAnsiTheme="majorAscii" w:eastAsiaTheme="majorAscii" w:cstheme="majorAscii"/>
          <w:color w:val="000000"/>
        </w:rPr>
      </w:pPr>
      <w:r>
        <w:tab/>
      </w:r>
      <w:r>
        <w:rPr/>
        <w:t xml:space="preserve">The Maritime test bed uses a </w:t>
      </w:r>
      <w:proofErr w:type="spellStart"/>
      <w:r>
        <w:rPr/>
        <w:t xml:space="preserve">Cradlepoint</w:t>
      </w:r>
      <w:proofErr w:type="spellEnd"/>
      <w:r>
        <w:rPr/>
        <w:t xml:space="preserve"> </w:t>
      </w:r>
      <w:r w:rsidRPr="67B850EE">
        <w:rPr>
          <w:rFonts w:ascii="Corbel" w:hAnsi="Corbel" w:eastAsia="Corbel" w:cs="Corbel" w:asciiTheme="majorAscii" w:hAnsiTheme="majorAscii" w:eastAsiaTheme="majorAscii" w:cstheme="majorAscii"/>
          <w:color w:val="000000"/>
          <w:shd w:val="clear" w:color="auto" w:fill="FFFFFF"/>
        </w:rPr>
        <w:t>IBR1100</w:t>
      </w:r>
      <w:r w:rsidRPr="67B850EE">
        <w:rPr>
          <w:rFonts w:ascii="Corbel" w:hAnsi="Corbel" w:eastAsia="Corbel" w:cs="Corbel" w:asciiTheme="majorAscii" w:hAnsiTheme="majorAscii" w:eastAsiaTheme="majorAscii" w:cstheme="majorAscii"/>
          <w:color w:val="000000"/>
          <w:shd w:val="clear" w:color="auto" w:fill="FFFFFF"/>
        </w:rPr>
        <w:t xml:space="preserve"> Series router. The router is a compact, ruggedized 3G/4G/LTE networking device designed for connectivity in the most challenging environments. This particular series has advanced its security, added Virtual Private Network (VPN) and </w:t>
      </w:r>
      <w:proofErr w:type="spellStart"/>
      <w:r w:rsidRPr="67B850EE">
        <w:rPr>
          <w:rFonts w:ascii="Corbel" w:hAnsi="Corbel" w:eastAsia="Corbel" w:cs="Corbel" w:asciiTheme="majorAscii" w:hAnsiTheme="majorAscii" w:eastAsiaTheme="majorAscii" w:cstheme="majorAscii"/>
          <w:color w:val="000000"/>
          <w:shd w:val="clear" w:color="auto" w:fill="FFFFFF"/>
        </w:rPr>
        <w:t xml:space="preserve">stateful</w:t>
      </w:r>
      <w:proofErr w:type="spellEnd"/>
      <w:r w:rsidRPr="67B850EE">
        <w:rPr>
          <w:rFonts w:ascii="Corbel" w:hAnsi="Corbel" w:eastAsia="Corbel" w:cs="Corbel" w:asciiTheme="majorAscii" w:hAnsiTheme="majorAscii" w:eastAsiaTheme="majorAscii" w:cstheme="majorAscii"/>
          <w:color w:val="000000"/>
          <w:shd w:val="clear" w:color="auto" w:fill="FFFFFF"/>
        </w:rPr>
        <w:t xml:space="preserve"> firewall features to protect sensitive data.</w:t>
      </w:r>
    </w:p>
    <w:p w:rsidR="00566E1D" w:rsidP="00566E1D" w:rsidRDefault="00286065" w14:paraId="2A598915" w14:textId="77777777">
      <w:pPr>
        <w:keepNext/>
        <w:jc w:val="center"/>
      </w:pPr>
      <w:r>
        <w:rPr>
          <w:rFonts w:asciiTheme="majorHAnsi" w:hAnsiTheme="majorHAnsi"/>
          <w:noProof/>
          <w:color w:val="000000"/>
          <w:sz w:val="27"/>
          <w:szCs w:val="27"/>
          <w:shd w:val="clear" w:color="auto" w:fill="FFFFFF"/>
          <w:lang w:eastAsia="zh-TW"/>
        </w:rPr>
        <w:drawing>
          <wp:inline distT="0" distB="0" distL="0" distR="0" wp14:anchorId="105DA6A6" wp14:editId="1D1FC857">
            <wp:extent cx="2687320" cy="2544445"/>
            <wp:effectExtent l="0" t="0" r="0" b="8255"/>
            <wp:docPr id="10" name="Picture 10" descr="it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netwo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7320" cy="2544445"/>
                    </a:xfrm>
                    <a:prstGeom prst="rect">
                      <a:avLst/>
                    </a:prstGeom>
                    <a:noFill/>
                    <a:ln>
                      <a:noFill/>
                    </a:ln>
                  </pic:spPr>
                </pic:pic>
              </a:graphicData>
            </a:graphic>
          </wp:inline>
        </w:drawing>
      </w:r>
    </w:p>
    <w:p w:rsidR="00566E1D" w:rsidP="0060752F" w:rsidRDefault="00566E1D" w14:paraId="5161B6F7" w14:textId="2A39B1EA" w14:noSpellErr="1">
      <w:pPr>
        <w:pStyle w:val="Caption"/>
      </w:pPr>
      <w:bookmarkStart w:name="_Toc473198362" w:id="80"/>
      <w:r>
        <w:rPr/>
        <w:t xml:space="preserve">Figure </w:t>
      </w:r>
      <w:r w:rsidR="00FA51F8">
        <w:fldChar w:fldCharType="begin"/>
      </w:r>
      <w:r w:rsidR="00FA51F8">
        <w:instrText xml:space="preserve"> SEQ Figure \* ARABIC </w:instrText>
      </w:r>
      <w:r w:rsidR="00FA51F8">
        <w:fldChar w:fldCharType="separate"/>
      </w:r>
      <w:r w:rsidR="00E042E0">
        <w:rPr>
          <w:noProof/>
        </w:rPr>
        <w:t>7</w:t>
      </w:r>
      <w:r w:rsidRPr="67B850EE" w:rsidR="00FA51F8">
        <w:fldChar w:fldCharType="end"/>
      </w:r>
      <w:r>
        <w:rPr/>
        <w:t>: Maritime Wireless Network</w:t>
      </w:r>
      <w:bookmarkEnd w:id="80"/>
    </w:p>
    <w:p w:rsidRPr="004E1AED" w:rsidR="0060752F" w:rsidP="0060752F" w:rsidRDefault="0060752F" w14:paraId="7BDDCC1E" w14:textId="2EFB7B0B" w14:noSpellErr="1">
      <w:pPr>
        <w:pStyle w:val="Heading1"/>
      </w:pPr>
      <w:bookmarkStart w:name="_Toc473797045" w:id="81"/>
      <w:r>
        <w:rPr/>
        <w:lastRenderedPageBreak/>
        <w:t>Weather systems</w:t>
      </w:r>
      <w:bookmarkEnd w:id="81"/>
    </w:p>
    <w:p w:rsidR="0060752F" w:rsidP="0060752F" w:rsidRDefault="0060752F" w14:paraId="06EC82C1" w14:textId="53D66BAB" w14:noSpellErr="1">
      <w:pPr>
        <w:pStyle w:val="Heading2"/>
      </w:pPr>
      <w:bookmarkStart w:name="_Toc473797046" w:id="82"/>
      <w:r>
        <w:rPr/>
        <w:t>overview</w:t>
      </w:r>
      <w:bookmarkEnd w:id="82"/>
      <w:r>
        <w:tab/>
      </w:r>
    </w:p>
    <w:p w:rsidR="0060752F" w:rsidP="0060752F" w:rsidRDefault="0060752F" w14:paraId="3A60D04C" w14:textId="77777777" w14:noSpellErr="1">
      <w:pPr>
        <w:jc w:val="both"/>
      </w:pPr>
      <w:r>
        <w:tab/>
      </w:r>
      <w:r>
        <w:rPr/>
        <w:t>Navigating the oceans is highly dependent on the weather.  While modern powered vessels are more weather independent than the sailboats of yore, weather is a valid safety concern for crews and must be properly planned for.  Maritime weather systems will display some of this relevant information: radar and precipitation type, current conditions, storm attributes, lightning, weather warnings, tropical storm tracks, weather map, marine zone forecasts, sea surface temperatures, wind and wave forecasts, and cloud cover.  Storms, high winds, low visibility, and other weather phenomena could potentially cause a captain to reroute the vessel for safety.</w:t>
      </w:r>
    </w:p>
    <w:p w:rsidR="0060752F" w:rsidP="0060752F" w:rsidRDefault="0060752F" w14:paraId="2F23D791" w14:textId="77777777">
      <w:pPr>
        <w:jc w:val="both"/>
      </w:pPr>
      <w:r>
        <w:tab/>
      </w:r>
      <w:r>
        <w:rPr/>
        <w:t xml:space="preserve">Connectivity is an important issue while at sea.  The weather system aboard the test bed is made up of a Furuno WX1-005-003 Satellite Weather Antenna, a Furuno BBWX3 Satellite Weather Receiver, the Furuno TZTouch2, and an AIRMAR WX220 Weather Station.  The BBWX3 is a </w:t>
      </w:r>
      <w:proofErr w:type="spellStart"/>
      <w:r>
        <w:rPr/>
        <w:t>SiruisXM</w:t>
      </w:r>
      <w:proofErr w:type="spellEnd"/>
      <w:r>
        <w:rPr/>
        <w:t xml:space="preserve"> capable receiver that will display information via the TZTouch2.  The WX220 Weather Station is a pole-mounted real-time weather monitor connected to the TZTouch2 via the NMEA2000 network.</w:t>
      </w:r>
    </w:p>
    <w:p w:rsidR="0060752F" w:rsidP="0060752F" w:rsidRDefault="0060752F" w14:paraId="43BA38BA" w14:textId="77777777">
      <w:pPr>
        <w:keepNext/>
        <w:jc w:val="center"/>
      </w:pPr>
      <w:r>
        <w:rPr>
          <w:noProof/>
          <w:lang w:eastAsia="zh-TW"/>
        </w:rPr>
        <w:drawing>
          <wp:inline distT="0" distB="0" distL="0" distR="0" wp14:anchorId="2704BD45" wp14:editId="2CA651E0">
            <wp:extent cx="4587875" cy="2783205"/>
            <wp:effectExtent l="0" t="0" r="3175" b="0"/>
            <wp:docPr id="13" name="Picture 13" descr="weather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atherst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7875" cy="2783205"/>
                    </a:xfrm>
                    <a:prstGeom prst="rect">
                      <a:avLst/>
                    </a:prstGeom>
                    <a:noFill/>
                    <a:ln>
                      <a:noFill/>
                    </a:ln>
                  </pic:spPr>
                </pic:pic>
              </a:graphicData>
            </a:graphic>
          </wp:inline>
        </w:drawing>
      </w:r>
    </w:p>
    <w:p w:rsidR="0060752F" w:rsidP="0060752F" w:rsidRDefault="0060752F" w14:paraId="0D1194FE" w14:textId="34F36704" w14:noSpellErr="1">
      <w:pPr>
        <w:pStyle w:val="Caption"/>
      </w:pPr>
      <w:bookmarkStart w:name="_Toc473198363" w:id="83"/>
      <w:r>
        <w:rPr/>
        <w:t xml:space="preserve">Figure </w:t>
      </w:r>
      <w:r w:rsidR="00FA51F8">
        <w:fldChar w:fldCharType="begin"/>
      </w:r>
      <w:r w:rsidR="00FA51F8">
        <w:instrText xml:space="preserve"> SEQ Figure \* ARABIC </w:instrText>
      </w:r>
      <w:r w:rsidR="00FA51F8">
        <w:fldChar w:fldCharType="separate"/>
      </w:r>
      <w:r w:rsidR="00E042E0">
        <w:rPr>
          <w:noProof/>
        </w:rPr>
        <w:t>8</w:t>
      </w:r>
      <w:r w:rsidRPr="67B850EE" w:rsidR="00FA51F8">
        <w:fldChar w:fldCharType="end"/>
      </w:r>
      <w:r>
        <w:rPr/>
        <w:t>: Maritime Weather System</w:t>
      </w:r>
      <w:bookmarkEnd w:id="83"/>
    </w:p>
    <w:p w:rsidR="0060752F" w:rsidP="0060752F" w:rsidRDefault="0060752F" w14:paraId="31696239" w14:textId="77777777">
      <w:pPr>
        <w:jc w:val="both"/>
      </w:pPr>
      <w:r>
        <w:tab/>
      </w:r>
      <w:r>
        <w:rPr/>
        <w:t xml:space="preserve">Weather information from the receiver is delivered through the commercial </w:t>
      </w:r>
      <w:proofErr w:type="spellStart"/>
      <w:r>
        <w:rPr/>
        <w:t>SiriusXM</w:t>
      </w:r>
      <w:proofErr w:type="spellEnd"/>
      <w:r>
        <w:rPr/>
        <w:t xml:space="preserve"> Marine Weather services.  </w:t>
      </w:r>
      <w:proofErr w:type="spellStart"/>
      <w:r>
        <w:rPr/>
        <w:t>SiriusXM</w:t>
      </w:r>
      <w:proofErr w:type="spellEnd"/>
      <w:r>
        <w:rPr/>
        <w:t xml:space="preserve"> is a satellite-based radio service commonly found in vehicles.  The Sirius XM constellation consists of 9 operational satellites that operate in the S Band range of frequencies.  There is also an expansive network of terrestrial repeaters.  It is worth noting that </w:t>
      </w:r>
      <w:proofErr w:type="spellStart"/>
      <w:r>
        <w:rPr/>
        <w:t>SiriusXM</w:t>
      </w:r>
      <w:proofErr w:type="spellEnd"/>
      <w:r>
        <w:rPr/>
        <w:t xml:space="preserve"> does not operate any w</w:t>
      </w:r>
      <w:r w:rsidRPr="00987909">
        <w:rPr/>
        <w:t xml:space="preserve">eather </w:t>
      </w:r>
      <w:r>
        <w:rPr/>
        <w:t xml:space="preserve">satellites.  Their weather information is obtained from a contractor, Baron Services.  Baron Services aggregates data information from several sources including the Department of Defense and National Weather Service.  </w:t>
      </w:r>
    </w:p>
    <w:p w:rsidR="0060752F" w:rsidP="0060752F" w:rsidRDefault="0060752F" w14:paraId="32E9E17A" w14:textId="77777777" w14:noSpellErr="1">
      <w:pPr>
        <w:jc w:val="both"/>
      </w:pPr>
      <w:r>
        <w:tab/>
      </w:r>
      <w:r>
        <w:rPr/>
        <w:t xml:space="preserve">The AIRMAR 220WX is an on-site sensor bed that relays real-time information to the TZtouch2 via the NMEA2000 network.  It has sensors for the following information: apparent wind speed and angle, true wind speed and direction, barometric pressure, air temperature and wind chill, internal GPS position, speed over ground, course over ground, compass, pitch and roll accelerometer, rate of turn gyro, and humidity data.  </w:t>
      </w:r>
    </w:p>
    <w:p w:rsidR="0060752F" w:rsidP="0060752F" w:rsidRDefault="0060752F" w14:paraId="517BC4B5" w14:textId="77777777" w14:noSpellErr="1">
      <w:pPr>
        <w:pStyle w:val="Heading2"/>
      </w:pPr>
      <w:bookmarkStart w:name="_Toc473797047" w:id="84"/>
      <w:r>
        <w:rPr/>
        <w:lastRenderedPageBreak/>
        <w:t>Vulnerabilities</w:t>
      </w:r>
      <w:bookmarkEnd w:id="84"/>
      <w:r>
        <w:tab/>
      </w:r>
    </w:p>
    <w:p w:rsidR="0060752F" w:rsidP="0060752F" w:rsidRDefault="0060752F" w14:paraId="14364739" w14:textId="77777777">
      <w:pPr>
        <w:jc w:val="both"/>
      </w:pPr>
      <w:r>
        <w:tab/>
      </w:r>
      <w:r>
        <w:rPr/>
        <w:t xml:space="preserve">Like any radio frequency receiver, the satellite weather receiver is susceptible to jamming and spoofing attacks.  While most satellite based hacks have only involved intercepting traffic, recent demonstrations have shown that man in the middle attacks are possible and have occurred.  The most common form of attack is a broadcast signal intrusion, frequently affecting devices that simply rebroadcast information received from another source, such as many radios.  The S Band range of frequencies is well within the range of most commercial receivers and antennas.  However, </w:t>
      </w:r>
      <w:proofErr w:type="spellStart"/>
      <w:r>
        <w:rPr/>
        <w:t xml:space="preserve">SiriusXM</w:t>
      </w:r>
      <w:proofErr w:type="spellEnd"/>
      <w:r>
        <w:rPr/>
        <w:t xml:space="preserve"> is naturally very secretive about its proprietary encryption method for all of its traffic. </w:t>
      </w:r>
    </w:p>
    <w:p w:rsidRPr="00910881" w:rsidR="0060752F" w:rsidP="0060752F" w:rsidRDefault="0060752F" w14:paraId="015705AA" w14:textId="77777777" w14:noSpellErr="1">
      <w:pPr>
        <w:jc w:val="both"/>
      </w:pPr>
      <w:r>
        <w:tab/>
      </w:r>
      <w:r>
        <w:rPr/>
        <w:t xml:space="preserve">The AIRMAR WX220 weather station is part of the NMEA2000 (CAN bus interface) network onboard the test bed.  While all of its sensors are internal to the system, the WX220 also contains a GPS receiver.  A full list of the NMEA2000 sentence structure can be found in your resources.  </w:t>
      </w:r>
    </w:p>
    <w:p w:rsidRPr="0060752F" w:rsidR="0060752F" w:rsidP="0060752F" w:rsidRDefault="0060752F" w14:paraId="71E2599E" w14:textId="77777777"/>
    <w:p w:rsidR="00286065" w:rsidP="00566E1D" w:rsidRDefault="00286065" w14:paraId="54A27B79" w14:textId="77777777">
      <w:pPr>
        <w:pStyle w:val="Caption"/>
      </w:pPr>
    </w:p>
    <w:p w:rsidRPr="00566E1D" w:rsidR="00566E1D" w:rsidP="00566E1D" w:rsidRDefault="00566E1D" w14:paraId="3C4FE0C5" w14:textId="77777777"/>
    <w:p w:rsidRPr="00F31F4C" w:rsidR="00F31F4C" w:rsidP="00F31F4C" w:rsidRDefault="00F31F4C" w14:paraId="3BDF84C2" w14:textId="77777777">
      <w:pPr>
        <w:tabs>
          <w:tab w:val="left" w:pos="3585"/>
        </w:tabs>
      </w:pPr>
    </w:p>
    <w:sectPr w:rsidRPr="00F31F4C" w:rsidR="00F31F4C" w:rsidSect="0007265E">
      <w:footerReference w:type="default" r:id="rId23"/>
      <w:pgSz w:w="12240" w:h="15840" w:orient="portrait"/>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TJ[" w:author="Tan, Jonathan [USA]" w:date="2017-01-26T13:58:00Z" w:id="11">
    <w:p w:rsidR="007C34F5" w:rsidRDefault="007C34F5" w14:paraId="5BC4596A" w14:textId="16A71ED6">
      <w:pPr>
        <w:pStyle w:val="CommentText"/>
      </w:pPr>
      <w:r>
        <w:rPr>
          <w:rStyle w:val="CommentReference"/>
        </w:rPr>
        <w:annotationRef/>
      </w:r>
      <w:r>
        <w:rPr>
          <w:noProof/>
        </w:rPr>
        <w:t>Port forward the email server + cradlepoint</w:t>
      </w:r>
    </w:p>
  </w:comment>
  <w:comment w:initials="KA[" w:author="Klincke, Axelle [USA]" w:date="2017-01-20T13:29:00Z" w:id="30">
    <w:p w:rsidR="007C34F5" w:rsidP="00F31F4C" w:rsidRDefault="007C34F5" w14:paraId="35408ADB" w14:textId="77777777">
      <w:pPr>
        <w:pStyle w:val="CommentText"/>
      </w:pPr>
      <w:r>
        <w:rPr>
          <w:rStyle w:val="CommentReference"/>
        </w:rPr>
        <w:annotationRef/>
      </w:r>
      <w:r>
        <w:t>What is this?</w:t>
      </w:r>
    </w:p>
    <w:p w:rsidR="007C34F5" w:rsidP="00F31F4C" w:rsidRDefault="007C34F5" w14:paraId="081BC71C" w14:textId="77777777">
      <w:pPr>
        <w:pStyle w:val="CommentText"/>
      </w:pPr>
    </w:p>
  </w:comment>
  <w:comment w:initials="KA[" w:author="Klincke, Axelle [USA]" w:date="2017-01-20T13:33:00Z" w:id="32">
    <w:p w:rsidR="007C34F5" w:rsidP="00F31F4C" w:rsidRDefault="007C34F5" w14:paraId="2CB23598" w14:textId="77777777">
      <w:pPr>
        <w:pStyle w:val="CommentText"/>
      </w:pPr>
      <w:r>
        <w:rPr>
          <w:rStyle w:val="CommentReference"/>
        </w:rPr>
        <w:annotationRef/>
      </w:r>
      <w:r>
        <w:t>What does this mean?</w:t>
      </w:r>
    </w:p>
  </w:comment>
  <w:comment w:initials="KA[" w:author="Klincke, Axelle [USA]" w:date="2017-01-20T13:44:00Z" w:id="37">
    <w:p w:rsidR="007C34F5" w:rsidP="00250AA8" w:rsidRDefault="007C34F5" w14:paraId="640F5F5F" w14:textId="77777777">
      <w:pPr>
        <w:pStyle w:val="CommentText"/>
      </w:pPr>
      <w:r>
        <w:rPr>
          <w:rStyle w:val="CommentReference"/>
        </w:rPr>
        <w:annotationRef/>
      </w:r>
      <w:r>
        <w:t xml:space="preserve">? Is this to indicate what is on our boat, test bed? Unclear throughout. </w:t>
      </w:r>
    </w:p>
  </w:comment>
  <w:comment w:initials="KA[" w:author="Klincke, Axelle [USA]" w:date="2017-01-20T13:38:00Z" w:id="39">
    <w:p w:rsidR="007C34F5" w:rsidP="00C24ADB" w:rsidRDefault="007C34F5" w14:paraId="5CA52F9F" w14:textId="77777777">
      <w:pPr>
        <w:pStyle w:val="CommentText"/>
      </w:pPr>
      <w:r>
        <w:rPr>
          <w:rStyle w:val="CommentReference"/>
        </w:rPr>
        <w:annotationRef/>
      </w:r>
      <w:r>
        <w:t>What are these things?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C4596A" w15:done="0"/>
  <w15:commentEx w15:paraId="081BC71C" w15:done="0"/>
  <w15:commentEx w15:paraId="2CB23598" w15:done="0"/>
  <w15:commentEx w15:paraId="640F5F5F" w15:done="0"/>
  <w15:commentEx w15:paraId="5CA52F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4F5" w:rsidRDefault="007C34F5" w14:paraId="6663C91B" w14:textId="77777777">
      <w:pPr>
        <w:spacing w:after="0" w:line="240" w:lineRule="auto"/>
      </w:pPr>
      <w:r>
        <w:separator/>
      </w:r>
    </w:p>
  </w:endnote>
  <w:endnote w:type="continuationSeparator" w:id="0">
    <w:p w:rsidR="007C34F5" w:rsidRDefault="007C34F5" w14:paraId="7E9C3392" w14:textId="77777777">
      <w:pPr>
        <w:spacing w:after="0" w:line="240" w:lineRule="auto"/>
      </w:pPr>
      <w:r>
        <w:continuationSeparator/>
      </w:r>
    </w:p>
  </w:endnote>
  <w:endnote w:type="continuationNotice" w:id="1">
    <w:p w:rsidR="007C34F5" w:rsidRDefault="007C34F5" w14:paraId="688785E5"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sdt>
    <w:sdtPr>
      <w:id w:val="-969977520"/>
      <w:docPartObj>
        <w:docPartGallery w:val="Page Numbers (Bottom of Page)"/>
        <w:docPartUnique/>
      </w:docPartObj>
    </w:sdtPr>
    <w:sdtEndPr>
      <w:rPr>
        <w:color w:val="7F7F7F" w:themeColor="background1" w:themeShade="7F"/>
        <w:spacing w:val="60"/>
      </w:rPr>
    </w:sdtEndPr>
    <w:sdtContent>
      <w:p w:rsidRPr="00035D1D" w:rsidR="007C34F5" w:rsidP="67B850EE" w:rsidRDefault="007C34F5" w14:paraId="211B79A2" w14:textId="6E230778" w14:noSpellErr="1">
        <w:pPr>
          <w:pStyle w:val="Footer"/>
          <w:pBdr>
            <w:top w:val="single" w:color="D9D9D9" w:themeColor="background1" w:themeShade="D9" w:sz="4" w:space="1"/>
          </w:pBdr>
          <w:rPr>
            <w:color w:val="7F7F7F" w:themeColor="background1" w:themeTint="FF" w:themeShade="7F"/>
          </w:rPr>
        </w:pPr>
        <w:r w:rsidRPr="67B850EE">
          <w:rPr>
            <w:b w:val="1"/>
            <w:bCs w:val="1"/>
            <w:noProof/>
          </w:rPr>
          <w:fldChar w:fldCharType="begin"/>
        </w:r>
        <w:r>
          <w:instrText xml:space="preserve"> PAGE   \* MERGEFORMAT </w:instrText>
        </w:r>
        <w:r>
          <w:fldChar w:fldCharType="separate"/>
        </w:r>
        <w:r w:rsidRPr="00FA51F8" w:rsidR="00FA51F8">
          <w:rPr>
            <w:b w:val="1"/>
            <w:bCs w:val="1"/>
            <w:noProof/>
          </w:rPr>
          <w:t>2</w:t>
        </w:r>
        <w:r>
          <w:rPr>
            <w:b w:val="1"/>
            <w:bCs w:val="1"/>
            <w:noProof/>
          </w:rPr>
          <w:fldChar w:fldCharType="end"/>
        </w:r>
        <w:r>
          <w:rPr>
            <w:b w:val="1"/>
            <w:bCs w:val="1"/>
          </w:rPr>
          <w:t xml:space="preserve"> | </w:t>
        </w:r>
        <w:r>
          <w:rPr>
            <w:color w:val="7F7F7F" w:themeColor="background1" w:themeShade="7F"/>
            <w:spacing w:val="60"/>
          </w:rPr>
          <w:t>Page</w:t>
        </w:r>
      </w:p>
    </w:sdtContent>
  </w:sdt>
  <w:p w:rsidR="007C34F5" w:rsidP="00035D1D" w:rsidRDefault="007C34F5" w14:paraId="19539064" w14:textId="5D43A081">
    <w:pPr>
      <w:pStyle w:val="Footer"/>
      <w:jc w:val="right"/>
    </w:pPr>
    <w:r w:rsidRPr="00035D1D">
      <w:rPr>
        <w:noProof/>
        <w:lang w:eastAsia="zh-TW"/>
      </w:rPr>
      <w:drawing>
        <wp:inline distT="0" distB="0" distL="0" distR="0" wp14:anchorId="0D8CEB66" wp14:editId="722F608C">
          <wp:extent cx="1803400" cy="184150"/>
          <wp:effectExtent l="0" t="0" r="6350" b="635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noProof/>
        <w:lang w:eastAsia="zh-TW"/>
      </w:rPr>
      <w:drawing>
        <wp:inline distT="0" distB="0" distL="0" distR="0" wp14:anchorId="06714FAE" wp14:editId="52559107">
          <wp:extent cx="1170512"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z-allen-hamilton-logo.png"/>
                  <pic:cNvPicPr/>
                </pic:nvPicPr>
                <pic:blipFill>
                  <a:blip r:embed="rId2">
                    <a:extLst>
                      <a:ext uri="{28A0092B-C50C-407E-A947-70E740481C1C}">
                        <a14:useLocalDpi xmlns:a14="http://schemas.microsoft.com/office/drawing/2010/main" val="0"/>
                      </a:ext>
                    </a:extLst>
                  </a:blip>
                  <a:stretch>
                    <a:fillRect/>
                  </a:stretch>
                </pic:blipFill>
                <pic:spPr>
                  <a:xfrm>
                    <a:off x="0" y="0"/>
                    <a:ext cx="1170512" cy="22860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4F5" w:rsidRDefault="007C34F5" w14:paraId="625A70FF" w14:textId="77777777">
      <w:pPr>
        <w:spacing w:after="0" w:line="240" w:lineRule="auto"/>
      </w:pPr>
      <w:r>
        <w:separator/>
      </w:r>
    </w:p>
  </w:footnote>
  <w:footnote w:type="continuationSeparator" w:id="0">
    <w:p w:rsidR="007C34F5" w:rsidRDefault="007C34F5" w14:paraId="20C342B7" w14:textId="77777777">
      <w:pPr>
        <w:spacing w:after="0" w:line="240" w:lineRule="auto"/>
      </w:pPr>
      <w:r>
        <w:continuationSeparator/>
      </w:r>
    </w:p>
  </w:footnote>
  <w:footnote w:type="continuationNotice" w:id="1">
    <w:p w:rsidR="007C34F5" w:rsidRDefault="007C34F5" w14:paraId="1027B27C" w14:textId="77777777">
      <w:pPr>
        <w:spacing w:before="0"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hint="default" w:ascii="Symbol" w:hAnsi="Symbol"/>
      </w:rPr>
    </w:lvl>
  </w:abstractNum>
  <w:abstractNum w:abstractNumId="10">
    <w:nsid w:val="08DA5150"/>
    <w:multiLevelType w:val="hybridMultilevel"/>
    <w:tmpl w:val="3C108CD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176AB"/>
    <w:multiLevelType w:val="hybridMultilevel"/>
    <w:tmpl w:val="B3400E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B72B52"/>
    <w:multiLevelType w:val="hybridMultilevel"/>
    <w:tmpl w:val="2C5E6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431B207F"/>
    <w:multiLevelType w:val="hybridMultilevel"/>
    <w:tmpl w:val="C67287D8"/>
    <w:lvl w:ilvl="0" w:tplc="DFDEE458">
      <w:start w:val="1"/>
      <w:numFmt w:val="bullet"/>
      <w:lvlText w:val=""/>
      <w:lvlJc w:val="left"/>
      <w:pPr>
        <w:ind w:left="720" w:hanging="360"/>
      </w:pPr>
      <w:rPr>
        <w:rFonts w:hint="default" w:ascii="Symbol" w:hAnsi="Symbol"/>
      </w:rPr>
    </w:lvl>
    <w:lvl w:ilvl="1" w:tplc="85E642B0">
      <w:start w:val="1"/>
      <w:numFmt w:val="bullet"/>
      <w:lvlText w:val="o"/>
      <w:lvlJc w:val="left"/>
      <w:pPr>
        <w:ind w:left="1440" w:hanging="360"/>
      </w:pPr>
      <w:rPr>
        <w:rFonts w:hint="default" w:ascii="Courier New" w:hAnsi="Courier New"/>
      </w:rPr>
    </w:lvl>
    <w:lvl w:ilvl="2" w:tplc="CF1CE634">
      <w:start w:val="1"/>
      <w:numFmt w:val="bullet"/>
      <w:lvlText w:val=""/>
      <w:lvlJc w:val="left"/>
      <w:pPr>
        <w:ind w:left="2160" w:hanging="360"/>
      </w:pPr>
      <w:rPr>
        <w:rFonts w:hint="default" w:ascii="Wingdings" w:hAnsi="Wingdings"/>
      </w:rPr>
    </w:lvl>
    <w:lvl w:ilvl="3" w:tplc="F5F0B686">
      <w:start w:val="1"/>
      <w:numFmt w:val="bullet"/>
      <w:lvlText w:val=""/>
      <w:lvlJc w:val="left"/>
      <w:pPr>
        <w:ind w:left="2880" w:hanging="360"/>
      </w:pPr>
      <w:rPr>
        <w:rFonts w:hint="default" w:ascii="Symbol" w:hAnsi="Symbol"/>
      </w:rPr>
    </w:lvl>
    <w:lvl w:ilvl="4" w:tplc="C766433C">
      <w:start w:val="1"/>
      <w:numFmt w:val="bullet"/>
      <w:lvlText w:val="o"/>
      <w:lvlJc w:val="left"/>
      <w:pPr>
        <w:ind w:left="3600" w:hanging="360"/>
      </w:pPr>
      <w:rPr>
        <w:rFonts w:hint="default" w:ascii="Courier New" w:hAnsi="Courier New"/>
      </w:rPr>
    </w:lvl>
    <w:lvl w:ilvl="5" w:tplc="CCDA85C0">
      <w:start w:val="1"/>
      <w:numFmt w:val="bullet"/>
      <w:lvlText w:val=""/>
      <w:lvlJc w:val="left"/>
      <w:pPr>
        <w:ind w:left="4320" w:hanging="360"/>
      </w:pPr>
      <w:rPr>
        <w:rFonts w:hint="default" w:ascii="Wingdings" w:hAnsi="Wingdings"/>
      </w:rPr>
    </w:lvl>
    <w:lvl w:ilvl="6" w:tplc="95066D9E">
      <w:start w:val="1"/>
      <w:numFmt w:val="bullet"/>
      <w:lvlText w:val=""/>
      <w:lvlJc w:val="left"/>
      <w:pPr>
        <w:ind w:left="5040" w:hanging="360"/>
      </w:pPr>
      <w:rPr>
        <w:rFonts w:hint="default" w:ascii="Symbol" w:hAnsi="Symbol"/>
      </w:rPr>
    </w:lvl>
    <w:lvl w:ilvl="7" w:tplc="B864633A">
      <w:start w:val="1"/>
      <w:numFmt w:val="bullet"/>
      <w:lvlText w:val="o"/>
      <w:lvlJc w:val="left"/>
      <w:pPr>
        <w:ind w:left="5760" w:hanging="360"/>
      </w:pPr>
      <w:rPr>
        <w:rFonts w:hint="default" w:ascii="Courier New" w:hAnsi="Courier New"/>
      </w:rPr>
    </w:lvl>
    <w:lvl w:ilvl="8" w:tplc="2214CC8A">
      <w:start w:val="1"/>
      <w:numFmt w:val="bullet"/>
      <w:lvlText w:val=""/>
      <w:lvlJc w:val="left"/>
      <w:pPr>
        <w:ind w:left="6480" w:hanging="360"/>
      </w:pPr>
      <w:rPr>
        <w:rFonts w:hint="default" w:ascii="Wingdings" w:hAnsi="Wingdings"/>
      </w:rPr>
    </w:lvl>
  </w:abstractNum>
  <w:abstractNum w:abstractNumId="16">
    <w:nsid w:val="4EF13EA4"/>
    <w:multiLevelType w:val="hybridMultilevel"/>
    <w:tmpl w:val="930830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A37F3D"/>
    <w:multiLevelType w:val="hybridMultilevel"/>
    <w:tmpl w:val="35FA3F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6FCF2345"/>
    <w:multiLevelType w:val="hybridMultilevel"/>
    <w:tmpl w:val="7ACC6A02"/>
    <w:lvl w:ilvl="0" w:tplc="FFFFFFFF">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C773F07"/>
    <w:multiLevelType w:val="hybridMultilevel"/>
    <w:tmpl w:val="C6B216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3"/>
  </w:num>
  <w:num w:numId="5">
    <w:abstractNumId w:val="22"/>
  </w:num>
  <w:num w:numId="6">
    <w:abstractNumId w:val="23"/>
  </w:num>
  <w:num w:numId="7">
    <w:abstractNumId w:val="21"/>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24"/>
  </w:num>
  <w:num w:numId="21">
    <w:abstractNumId w:val="10"/>
  </w:num>
  <w:num w:numId="22">
    <w:abstractNumId w:val="14"/>
  </w:num>
  <w:num w:numId="23">
    <w:abstractNumId w:val="19"/>
  </w:num>
  <w:num w:numId="24">
    <w:abstractNumId w:val="15"/>
  </w:num>
  <w:num w:numId="25">
    <w:abstractNumId w:val="16"/>
  </w:num>
  <w:num w:numId="26">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Jonathan [USA]">
    <w15:presenceInfo w15:providerId="AD" w15:userId="S-1-5-21-1314303383-2379350573-4036118543-573572"/>
  </w15:person>
  <w15:person w15:author="Klincke, Axelle [USA]">
    <w15:presenceInfo w15:providerId="AD" w15:userId="S-1-5-21-1314303383-2379350573-4036118543-570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54"/>
    <w:rsid w:val="00023752"/>
    <w:rsid w:val="00035D1D"/>
    <w:rsid w:val="0004405E"/>
    <w:rsid w:val="0007265E"/>
    <w:rsid w:val="00170665"/>
    <w:rsid w:val="00173F52"/>
    <w:rsid w:val="00174D9A"/>
    <w:rsid w:val="00194DF6"/>
    <w:rsid w:val="001A15C5"/>
    <w:rsid w:val="001E406C"/>
    <w:rsid w:val="002152FA"/>
    <w:rsid w:val="002254AA"/>
    <w:rsid w:val="00250AA8"/>
    <w:rsid w:val="00262682"/>
    <w:rsid w:val="00264041"/>
    <w:rsid w:val="00286065"/>
    <w:rsid w:val="00292854"/>
    <w:rsid w:val="002D1EA3"/>
    <w:rsid w:val="00311E87"/>
    <w:rsid w:val="003976EB"/>
    <w:rsid w:val="00454AC0"/>
    <w:rsid w:val="00496A54"/>
    <w:rsid w:val="004D7508"/>
    <w:rsid w:val="004E1AED"/>
    <w:rsid w:val="00506E34"/>
    <w:rsid w:val="00524342"/>
    <w:rsid w:val="00536B73"/>
    <w:rsid w:val="00537FB1"/>
    <w:rsid w:val="00547888"/>
    <w:rsid w:val="00555D13"/>
    <w:rsid w:val="00566E1D"/>
    <w:rsid w:val="005C12A5"/>
    <w:rsid w:val="005D0FF8"/>
    <w:rsid w:val="005E7AF5"/>
    <w:rsid w:val="0060752F"/>
    <w:rsid w:val="00661618"/>
    <w:rsid w:val="00662E70"/>
    <w:rsid w:val="00667F2D"/>
    <w:rsid w:val="006B72C1"/>
    <w:rsid w:val="006F756F"/>
    <w:rsid w:val="00722032"/>
    <w:rsid w:val="007A0C17"/>
    <w:rsid w:val="007B0A5D"/>
    <w:rsid w:val="007C34F5"/>
    <w:rsid w:val="00871D58"/>
    <w:rsid w:val="00886E39"/>
    <w:rsid w:val="008B6464"/>
    <w:rsid w:val="008F6360"/>
    <w:rsid w:val="00931009"/>
    <w:rsid w:val="009A2D3A"/>
    <w:rsid w:val="009A39FE"/>
    <w:rsid w:val="009C01E0"/>
    <w:rsid w:val="009E1CC5"/>
    <w:rsid w:val="00A017B3"/>
    <w:rsid w:val="00A11FC8"/>
    <w:rsid w:val="00A1310C"/>
    <w:rsid w:val="00A408BA"/>
    <w:rsid w:val="00AA01B7"/>
    <w:rsid w:val="00AC4ADD"/>
    <w:rsid w:val="00AE72D9"/>
    <w:rsid w:val="00B2798A"/>
    <w:rsid w:val="00C000C1"/>
    <w:rsid w:val="00C03FA3"/>
    <w:rsid w:val="00C24ADB"/>
    <w:rsid w:val="00C55936"/>
    <w:rsid w:val="00C91AA4"/>
    <w:rsid w:val="00CA3F28"/>
    <w:rsid w:val="00CB7EE2"/>
    <w:rsid w:val="00CE1B34"/>
    <w:rsid w:val="00D47A97"/>
    <w:rsid w:val="00D93E73"/>
    <w:rsid w:val="00DC5DEF"/>
    <w:rsid w:val="00E042E0"/>
    <w:rsid w:val="00E5357B"/>
    <w:rsid w:val="00E613D0"/>
    <w:rsid w:val="00E80D43"/>
    <w:rsid w:val="00EC0172"/>
    <w:rsid w:val="00ED4818"/>
    <w:rsid w:val="00EE7045"/>
    <w:rsid w:val="00F135DC"/>
    <w:rsid w:val="00F31F4C"/>
    <w:rsid w:val="00F83B0D"/>
    <w:rsid w:val="00FA51F8"/>
    <w:rsid w:val="00FB1C8C"/>
    <w:rsid w:val="00FE47AD"/>
    <w:rsid w:val="67B850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2790C8"/>
  <w15:docId w15:val="{0B09FEC7-D23E-4A33-9B1C-3D27C32546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92854"/>
    <w:rPr>
      <w:sz w:val="20"/>
    </w:rPr>
  </w:style>
  <w:style w:type="paragraph" w:styleId="Heading1">
    <w:name w:val="heading 1"/>
    <w:next w:val="Normal"/>
    <w:link w:val="Heading1Char"/>
    <w:uiPriority w:val="9"/>
    <w:qFormat/>
    <w:rsid w:val="008B6464"/>
    <w:pPr>
      <w:spacing w:after="0"/>
      <w:outlineLvl w:val="0"/>
    </w:pPr>
    <w:rPr>
      <w:rFonts w:asciiTheme="majorHAnsi" w:hAnsiTheme="majorHAnsi" w:eastAsiaTheme="majorEastAsia" w:cstheme="majorBidi"/>
      <w:caps/>
      <w:color w:val="0070C0"/>
      <w:spacing w:val="15"/>
      <w:sz w:val="52"/>
    </w:rPr>
  </w:style>
  <w:style w:type="paragraph" w:styleId="Heading2">
    <w:name w:val="heading 2"/>
    <w:basedOn w:val="TOCHeading"/>
    <w:next w:val="Normal"/>
    <w:link w:val="Heading2Char"/>
    <w:uiPriority w:val="9"/>
    <w:unhideWhenUsed/>
    <w:qFormat/>
    <w:rsid w:val="008B6464"/>
    <w:pPr>
      <w:outlineLvl w:val="1"/>
    </w:pPr>
    <w:rPr>
      <w:color w:val="auto"/>
      <w:sz w:val="28"/>
    </w:rPr>
  </w:style>
  <w:style w:type="paragraph" w:styleId="Heading3">
    <w:name w:val="heading 3"/>
    <w:basedOn w:val="Normal"/>
    <w:next w:val="Normal"/>
    <w:link w:val="Heading3Char"/>
    <w:uiPriority w:val="9"/>
    <w:unhideWhenUsed/>
    <w:qFormat/>
    <w:rsid w:val="00D47A97"/>
    <w:pPr>
      <w:pBdr>
        <w:top w:val="single" w:color="099BDD" w:themeColor="text2" w:sz="6" w:space="2"/>
      </w:pBdr>
      <w:spacing w:before="300" w:after="0"/>
      <w:outlineLvl w:val="2"/>
    </w:pPr>
    <w:rPr>
      <w:rFonts w:asciiTheme="majorHAnsi" w:hAnsiTheme="majorHAnsi" w:eastAsiaTheme="majorEastAsia"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color="099BDD" w:themeColor="text2" w:sz="6" w:space="2"/>
      </w:pBdr>
      <w:spacing w:before="200" w:after="0"/>
      <w:outlineLvl w:val="3"/>
    </w:pPr>
    <w:rPr>
      <w:rFonts w:asciiTheme="majorHAnsi" w:hAnsiTheme="majorHAnsi" w:eastAsiaTheme="majorEastAsia"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color="099BDD" w:themeColor="text2" w:sz="6" w:space="1"/>
      </w:pBdr>
      <w:spacing w:before="200" w:after="0"/>
      <w:outlineLvl w:val="4"/>
    </w:pPr>
    <w:rPr>
      <w:rFonts w:asciiTheme="majorHAnsi" w:hAnsiTheme="majorHAnsi" w:eastAsiaTheme="majorEastAsia"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color="099BDD" w:themeColor="text2" w:sz="6" w:space="1"/>
      </w:pBdr>
      <w:spacing w:before="200" w:after="0"/>
      <w:outlineLvl w:val="5"/>
    </w:pPr>
    <w:rPr>
      <w:rFonts w:asciiTheme="majorHAnsi" w:hAnsiTheme="majorHAnsi" w:eastAsiaTheme="majorEastAsia"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hAnsiTheme="majorHAnsi" w:eastAsiaTheme="majorEastAsia"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hAnsiTheme="majorHAnsi" w:eastAsiaTheme="majorEastAsia"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hAnsiTheme="majorHAnsi" w:eastAsiaTheme="majorEastAsia" w:cstheme="majorBidi"/>
      <w:i/>
      <w:iCs/>
      <w:caps/>
      <w:spacing w:val="10"/>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B6464"/>
    <w:rPr>
      <w:rFonts w:asciiTheme="majorHAnsi" w:hAnsiTheme="majorHAnsi" w:eastAsiaTheme="majorEastAsia" w:cstheme="majorBidi"/>
      <w:caps/>
      <w:color w:val="0070C0"/>
      <w:spacing w:val="15"/>
      <w:sz w:val="52"/>
    </w:rPr>
  </w:style>
  <w:style w:type="character" w:styleId="Heading2Char" w:customStyle="1">
    <w:name w:val="Heading 2 Char"/>
    <w:basedOn w:val="DefaultParagraphFont"/>
    <w:link w:val="Heading2"/>
    <w:uiPriority w:val="9"/>
    <w:rsid w:val="008B6464"/>
    <w:rPr>
      <w:rFonts w:asciiTheme="majorHAnsi" w:hAnsiTheme="majorHAnsi" w:eastAsiaTheme="majorEastAsia" w:cstheme="majorBidi"/>
      <w:caps/>
      <w:spacing w:val="15"/>
      <w:sz w:val="28"/>
    </w:rPr>
  </w:style>
  <w:style w:type="character" w:styleId="Heading3Char" w:customStyle="1">
    <w:name w:val="Heading 3 Char"/>
    <w:basedOn w:val="DefaultParagraphFont"/>
    <w:link w:val="Heading3"/>
    <w:uiPriority w:val="9"/>
    <w:rPr>
      <w:rFonts w:asciiTheme="majorHAnsi" w:hAnsiTheme="majorHAnsi" w:eastAsiaTheme="majorEastAsia"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CellMar>
        <w:top w:w="0" w:type="dxa"/>
        <w:left w:w="108" w:type="dxa"/>
        <w:bottom w:w="0" w:type="dxa"/>
        <w:right w:w="108" w:type="dxa"/>
      </w:tblCellMar>
    </w:tblPr>
  </w:style>
  <w:style w:type="paragraph" w:styleId="Title">
    <w:name w:val="Title"/>
    <w:basedOn w:val="Normal"/>
    <w:link w:val="TitleChar"/>
    <w:uiPriority w:val="1"/>
    <w:qFormat/>
    <w:rsid w:val="00CB7EE2"/>
    <w:pPr>
      <w:spacing w:before="0" w:after="0"/>
    </w:pPr>
    <w:rPr>
      <w:rFonts w:asciiTheme="majorHAnsi" w:hAnsiTheme="majorHAnsi" w:eastAsiaTheme="majorEastAsia" w:cstheme="majorBidi"/>
      <w:caps/>
      <w:color w:val="0673A5" w:themeColor="text2" w:themeShade="BF"/>
      <w:spacing w:val="10"/>
      <w:sz w:val="52"/>
      <w:szCs w:val="52"/>
    </w:rPr>
  </w:style>
  <w:style w:type="character" w:styleId="TitleChar" w:customStyle="1">
    <w:name w:val="Title Char"/>
    <w:basedOn w:val="DefaultParagraphFont"/>
    <w:link w:val="Title"/>
    <w:uiPriority w:val="1"/>
    <w:rsid w:val="00CB7EE2"/>
    <w:rPr>
      <w:rFonts w:asciiTheme="majorHAnsi" w:hAnsiTheme="majorHAnsi" w:eastAsiaTheme="majorEastAsia"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styleId="SubtitleChar" w:customStyle="1">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color="806000" w:themeColor="accent1" w:themeShade="80" w:sz="4" w:space="10"/>
        <w:bottom w:val="single" w:color="806000" w:themeColor="accent1" w:themeShade="80" w:sz="4" w:space="10"/>
      </w:pBdr>
      <w:spacing w:before="360" w:after="360"/>
      <w:ind w:left="864" w:right="864"/>
      <w:jc w:val="center"/>
    </w:pPr>
    <w:rPr>
      <w:i/>
      <w:iCs/>
      <w:color w:val="806000" w:themeColor="accent1" w:themeShade="80"/>
    </w:rPr>
  </w:style>
  <w:style w:type="character" w:styleId="IntenseQuoteChar" w:customStyle="1">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styleId="Heading4Char" w:customStyle="1">
    <w:name w:val="Heading 4 Char"/>
    <w:basedOn w:val="DefaultParagraphFont"/>
    <w:link w:val="Heading4"/>
    <w:uiPriority w:val="9"/>
    <w:rPr>
      <w:rFonts w:asciiTheme="majorHAnsi" w:hAnsiTheme="majorHAnsi" w:eastAsiaTheme="majorEastAsia" w:cstheme="majorBidi"/>
      <w:caps/>
      <w:color w:val="0673A5" w:themeColor="text2" w:themeShade="BF"/>
      <w:spacing w:val="10"/>
    </w:rPr>
  </w:style>
  <w:style w:type="character" w:styleId="Heading5Char" w:customStyle="1">
    <w:name w:val="Heading 5 Char"/>
    <w:basedOn w:val="DefaultParagraphFont"/>
    <w:link w:val="Heading5"/>
    <w:uiPriority w:val="9"/>
    <w:rPr>
      <w:rFonts w:asciiTheme="majorHAnsi" w:hAnsiTheme="majorHAnsi" w:eastAsiaTheme="majorEastAsia" w:cstheme="majorBidi"/>
      <w:caps/>
      <w:color w:val="0673A5" w:themeColor="text2" w:themeShade="BF"/>
      <w:spacing w:val="10"/>
    </w:rPr>
  </w:style>
  <w:style w:type="character" w:styleId="Heading6Char" w:customStyle="1">
    <w:name w:val="Heading 6 Char"/>
    <w:basedOn w:val="DefaultParagraphFont"/>
    <w:link w:val="Heading6"/>
    <w:uiPriority w:val="9"/>
    <w:rPr>
      <w:rFonts w:asciiTheme="majorHAnsi" w:hAnsiTheme="majorHAnsi" w:eastAsiaTheme="majorEastAsia" w:cstheme="majorBidi"/>
      <w:caps/>
      <w:color w:val="0673A5" w:themeColor="text2" w:themeShade="BF"/>
      <w:spacing w:val="10"/>
    </w:rPr>
  </w:style>
  <w:style w:type="character" w:styleId="Heading7Char" w:customStyle="1">
    <w:name w:val="Heading 7 Char"/>
    <w:basedOn w:val="DefaultParagraphFont"/>
    <w:link w:val="Heading7"/>
    <w:uiPriority w:val="9"/>
    <w:rPr>
      <w:rFonts w:asciiTheme="majorHAnsi" w:hAnsiTheme="majorHAnsi" w:eastAsiaTheme="majorEastAsia" w:cstheme="majorBidi"/>
      <w:caps/>
      <w:color w:val="0673A5" w:themeColor="text2" w:themeShade="BF"/>
      <w:spacing w:val="10"/>
    </w:rPr>
  </w:style>
  <w:style w:type="character" w:styleId="Heading8Char" w:customStyle="1">
    <w:name w:val="Heading 8 Char"/>
    <w:basedOn w:val="DefaultParagraphFont"/>
    <w:link w:val="Heading8"/>
    <w:uiPriority w:val="9"/>
    <w:semiHidden/>
    <w:rsid w:val="00D47A97"/>
    <w:rPr>
      <w:rFonts w:asciiTheme="majorHAnsi" w:hAnsiTheme="majorHAnsi" w:eastAsiaTheme="majorEastAsia" w:cstheme="majorBidi"/>
      <w:caps/>
      <w:spacing w:val="10"/>
      <w:szCs w:val="18"/>
    </w:rPr>
  </w:style>
  <w:style w:type="character" w:styleId="Heading9Char" w:customStyle="1">
    <w:name w:val="Heading 9 Char"/>
    <w:basedOn w:val="DefaultParagraphFont"/>
    <w:link w:val="Heading9"/>
    <w:uiPriority w:val="9"/>
    <w:semiHidden/>
    <w:rsid w:val="00D47A97"/>
    <w:rPr>
      <w:rFonts w:asciiTheme="majorHAnsi" w:hAnsiTheme="majorHAnsi" w:eastAsiaTheme="majorEastAsia" w:cstheme="majorBidi"/>
      <w:i/>
      <w:iCs/>
      <w:caps/>
      <w:spacing w:val="10"/>
      <w:szCs w:val="18"/>
    </w:rPr>
  </w:style>
  <w:style w:type="paragraph" w:styleId="Caption">
    <w:name w:val="caption"/>
    <w:basedOn w:val="Normal"/>
    <w:next w:val="Normal"/>
    <w:uiPriority w:val="35"/>
    <w:unhideWhenUsed/>
    <w:qFormat/>
    <w:rsid w:val="00536B73"/>
    <w:pPr>
      <w:jc w:val="center"/>
    </w:pPr>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styleId="BodyText3Char" w:customStyle="1">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styleId="BodyTextIndent3Char" w:customStyle="1">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styleId="CommentTextChar" w:customStyle="1">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styleId="CommentSubjectChar" w:customStyle="1">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styleId="EndnoteTextChar" w:customStyle="1">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color="806000" w:themeColor="accent1" w:themeShade="80" w:sz="2" w:space="10" w:shadow="1"/>
        <w:left w:val="single" w:color="806000" w:themeColor="accent1" w:themeShade="80" w:sz="2" w:space="10" w:shadow="1"/>
        <w:bottom w:val="single" w:color="806000" w:themeColor="accent1" w:themeShade="80" w:sz="2" w:space="10" w:shadow="1"/>
        <w:right w:val="single" w:color="806000" w:themeColor="accent1" w:themeShade="80" w:sz="2" w:space="1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styleId="HeaderChar" w:customStyle="1">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styleId="FooterChar" w:customStyle="1">
    <w:name w:val="Footer Char"/>
    <w:basedOn w:val="DefaultParagraphFont"/>
    <w:link w:val="Footer"/>
    <w:uiPriority w:val="99"/>
    <w:rsid w:val="004E1AED"/>
  </w:style>
  <w:style w:type="paragraph" w:styleId="NoSpacing">
    <w:name w:val="No Spacing"/>
    <w:link w:val="NoSpacingChar"/>
    <w:uiPriority w:val="1"/>
    <w:qFormat/>
    <w:rsid w:val="0007265E"/>
    <w:pPr>
      <w:spacing w:before="0" w:after="0" w:line="240" w:lineRule="auto"/>
    </w:pPr>
    <w:rPr>
      <w:lang w:eastAsia="en-US"/>
    </w:rPr>
  </w:style>
  <w:style w:type="character" w:styleId="NoSpacingChar" w:customStyle="1">
    <w:name w:val="No Spacing Char"/>
    <w:basedOn w:val="DefaultParagraphFont"/>
    <w:link w:val="NoSpacing"/>
    <w:uiPriority w:val="1"/>
    <w:rsid w:val="0007265E"/>
    <w:rPr>
      <w:lang w:eastAsia="en-US"/>
    </w:rPr>
  </w:style>
  <w:style w:type="paragraph" w:styleId="TOC2">
    <w:name w:val="toc 2"/>
    <w:basedOn w:val="Normal"/>
    <w:next w:val="Normal"/>
    <w:autoRedefine/>
    <w:uiPriority w:val="39"/>
    <w:unhideWhenUsed/>
    <w:rsid w:val="00035D1D"/>
    <w:pPr>
      <w:spacing w:before="0" w:after="100" w:line="259" w:lineRule="auto"/>
      <w:ind w:left="220"/>
    </w:pPr>
    <w:rPr>
      <w:rFonts w:cs="Times New Roman"/>
      <w:lang w:eastAsia="en-US"/>
    </w:rPr>
  </w:style>
  <w:style w:type="paragraph" w:styleId="TOC1">
    <w:name w:val="toc 1"/>
    <w:basedOn w:val="Normal"/>
    <w:next w:val="Normal"/>
    <w:autoRedefine/>
    <w:uiPriority w:val="39"/>
    <w:unhideWhenUsed/>
    <w:rsid w:val="00CB7EE2"/>
    <w:pPr>
      <w:spacing w:before="0" w:after="100" w:line="259" w:lineRule="auto"/>
    </w:pPr>
    <w:rPr>
      <w:rFonts w:cs="Times New Roman"/>
      <w:lang w:eastAsia="en-US"/>
    </w:rPr>
  </w:style>
  <w:style w:type="paragraph" w:styleId="TOC3">
    <w:name w:val="toc 3"/>
    <w:basedOn w:val="Normal"/>
    <w:next w:val="Normal"/>
    <w:autoRedefine/>
    <w:uiPriority w:val="39"/>
    <w:unhideWhenUsed/>
    <w:rsid w:val="00035D1D"/>
    <w:pPr>
      <w:spacing w:before="0" w:after="100" w:line="259" w:lineRule="auto"/>
      <w:ind w:left="440"/>
    </w:pPr>
    <w:rPr>
      <w:rFonts w:cs="Times New Roman"/>
      <w:lang w:eastAsia="en-US"/>
    </w:rPr>
  </w:style>
  <w:style w:type="character" w:styleId="Hyperlink">
    <w:name w:val="Hyperlink"/>
    <w:basedOn w:val="DefaultParagraphFont"/>
    <w:uiPriority w:val="99"/>
    <w:unhideWhenUsed/>
    <w:rsid w:val="00F31F4C"/>
    <w:rPr>
      <w:color w:val="005DBA" w:themeColor="hyperlink"/>
      <w:u w:val="single"/>
    </w:rPr>
  </w:style>
  <w:style w:type="paragraph" w:styleId="TableofFigures">
    <w:name w:val="table of figures"/>
    <w:basedOn w:val="Normal"/>
    <w:next w:val="Normal"/>
    <w:uiPriority w:val="99"/>
    <w:unhideWhenUsed/>
    <w:rsid w:val="007B0A5D"/>
    <w:pPr>
      <w:spacing w:after="0"/>
    </w:pPr>
  </w:style>
  <w:style w:type="paragraph" w:styleId="ListParagraph">
    <w:name w:val="List Paragraph"/>
    <w:basedOn w:val="Normal"/>
    <w:uiPriority w:val="34"/>
    <w:unhideWhenUsed/>
    <w:qFormat/>
    <w:rsid w:val="00555D13"/>
    <w:pPr>
      <w:ind w:left="720"/>
      <w:contextualSpacing/>
    </w:pPr>
  </w:style>
  <w:style w:type="table" w:styleId="GridTable4">
    <w:name w:val="Grid Table 4"/>
    <w:basedOn w:val="TableNormal"/>
    <w:uiPriority w:val="49"/>
    <w:rsid w:val="00661618"/>
    <w:pPr>
      <w:spacing w:after="0" w:line="240" w:lineRule="auto"/>
    </w:pPr>
    <w:tblPr>
      <w:tblStyleRowBandSize w:val="1"/>
      <w:tblStyleColBandSize w:val="1"/>
      <w:tblInd w:w="0" w:type="dxa"/>
      <w:tblBorders>
        <w:top w:val="single" w:color="808080" w:themeColor="text1" w:themeTint="99" w:sz="4" w:space="0"/>
        <w:left w:val="single" w:color="808080" w:themeColor="text1" w:themeTint="99" w:sz="4" w:space="0"/>
        <w:bottom w:val="single" w:color="808080" w:themeColor="text1" w:themeTint="99" w:sz="4" w:space="0"/>
        <w:right w:val="single" w:color="808080" w:themeColor="text1" w:themeTint="99" w:sz="4" w:space="0"/>
        <w:insideH w:val="single" w:color="808080" w:themeColor="text1" w:themeTint="99" w:sz="4" w:space="0"/>
        <w:insideV w:val="single" w:color="808080"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2C2C2C" w:themeColor="text1" w:sz="4" w:space="0"/>
          <w:left w:val="single" w:color="2C2C2C" w:themeColor="text1" w:sz="4" w:space="0"/>
          <w:bottom w:val="single" w:color="2C2C2C" w:themeColor="text1" w:sz="4" w:space="0"/>
          <w:right w:val="single" w:color="2C2C2C" w:themeColor="text1" w:sz="4" w:space="0"/>
          <w:insideH w:val="nil"/>
          <w:insideV w:val="nil"/>
        </w:tcBorders>
        <w:shd w:val="clear" w:color="auto" w:fill="2C2C2C" w:themeFill="text1"/>
      </w:tcPr>
    </w:tblStylePr>
    <w:tblStylePr w:type="lastRow">
      <w:rPr>
        <w:b/>
        <w:bCs/>
      </w:rPr>
      <w:tblPr/>
      <w:tcPr>
        <w:tcBorders>
          <w:top w:val="double" w:color="2C2C2C" w:themeColor="text1" w:sz="4" w:space="0"/>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paragraph" w:styleId="Revision">
    <w:name w:val="Revision"/>
    <w:hidden/>
    <w:uiPriority w:val="99"/>
    <w:semiHidden/>
    <w:rsid w:val="00547888"/>
    <w:pPr>
      <w:spacing w:before="0" w:after="0" w:line="240" w:lineRule="auto"/>
    </w:pPr>
    <w:rPr>
      <w:sz w:val="20"/>
    </w:rPr>
  </w:style>
  <w:style w:type="paragraph" w:styleId="p1" w:customStyle="1">
    <w:name w:val="p1"/>
    <w:basedOn w:val="Normal"/>
    <w:rsid w:val="00311E87"/>
    <w:pPr>
      <w:spacing w:before="0" w:after="0" w:line="240" w:lineRule="auto"/>
    </w:pPr>
    <w:rPr>
      <w:rFonts w:ascii="Calibri" w:hAnsi="Calibri" w:cs="Times New Roman"/>
      <w:sz w:val="17"/>
      <w:szCs w:val="17"/>
      <w:lang w:eastAsia="zh-TW"/>
    </w:rPr>
  </w:style>
  <w:style w:type="character" w:styleId="s1" w:customStyle="1">
    <w:name w:val="s1"/>
    <w:basedOn w:val="DefaultParagraphFont"/>
    <w:rsid w:val="0031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122149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webSettings" Target="webSettings.xml" Id="rId9" /><Relationship Type="http://schemas.openxmlformats.org/officeDocument/2006/relationships/image" Target="media/image6.png" Id="rId20" /><Relationship Type="http://schemas.openxmlformats.org/officeDocument/2006/relationships/image" Target="media/image7.png" Id="rId21" /><Relationship Type="http://schemas.openxmlformats.org/officeDocument/2006/relationships/image" Target="media/image8.png" Id="rId22" /><Relationship Type="http://schemas.openxmlformats.org/officeDocument/2006/relationships/footer" Target="footer1.xml" Id="rId23" /><Relationship Type="http://schemas.openxmlformats.org/officeDocument/2006/relationships/fontTable" Target="fontTable.xml" Id="rId24" /><Relationship Type="http://schemas.microsoft.com/office/2011/relationships/people" Target="people.xml" Id="rId25" /><Relationship Type="http://schemas.openxmlformats.org/officeDocument/2006/relationships/theme" Target="theme/theme1.xml" Id="rId26" /><Relationship Type="http://schemas.openxmlformats.org/officeDocument/2006/relationships/footnotes" Target="footnotes.xml" Id="rId10" /><Relationship Type="http://schemas.openxmlformats.org/officeDocument/2006/relationships/endnotes" Target="endnotes.xml" Id="rId11" /><Relationship Type="http://schemas.openxmlformats.org/officeDocument/2006/relationships/image" Target="media/image1.png" Id="rId12" /><Relationship Type="http://schemas.openxmlformats.org/officeDocument/2006/relationships/hyperlink" Target="https://boozallen-my.sharepoint.com/personal/578937_bah_com/Documents/Boat%20in%20a%20Box/Documents/Documentation/Overviews/documentationmaster.docx" TargetMode="External" Id="rId13" /><Relationship Type="http://schemas.openxmlformats.org/officeDocument/2006/relationships/comments" Target="comments.xml" Id="rId14" /><Relationship Type="http://schemas.microsoft.com/office/2011/relationships/commentsExtended" Target="commentsExtended.xml" Id="rId15" /><Relationship Type="http://schemas.openxmlformats.org/officeDocument/2006/relationships/image" Target="media/image2.jpg" Id="rId16" /><Relationship Type="http://schemas.openxmlformats.org/officeDocument/2006/relationships/image" Target="media/image3.PNG" Id="rId17" /><Relationship Type="http://schemas.openxmlformats.org/officeDocument/2006/relationships/image" Target="media/image4.PNG" Id="rId18" /><Relationship Type="http://schemas.openxmlformats.org/officeDocument/2006/relationships/image" Target="media/image5.png" Id="rId19"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customXml" Target="../customXml/item4.xml" Id="rId4" /><Relationship Type="http://schemas.openxmlformats.org/officeDocument/2006/relationships/customXml" Target="../customXml/item5.xml" Id="rId5" /><Relationship Type="http://schemas.openxmlformats.org/officeDocument/2006/relationships/numbering" Target="numbering.xml" Id="rId6" /><Relationship Type="http://schemas.openxmlformats.org/officeDocument/2006/relationships/styles" Target="styles.xml" Id="rId7" /><Relationship Type="http://schemas.openxmlformats.org/officeDocument/2006/relationships/settings" Target="settings.xml" Id="rId8" /><Relationship Type="http://schemas.openxmlformats.org/officeDocument/2006/relationships/glossaryDocument" Target="/word/glossary/document.xml" Id="Rd134ffe72a4a4004" /></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8618\AppData\Roaming\Microsoft\Templates\Banded%20design%20(blank).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ab7438-a0cf-44e1-a8c8-08745f6a9a98}"/>
      </w:docPartPr>
      <w:docPartBody>
        <w:p w14:paraId="67B850EE">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E4ADC-D632-40A7-A0C1-0481BB069C4F}">
  <ds:schemaRefs>
    <ds:schemaRef ds:uri="http://schemas.microsoft.com/office/2006/documentManagement/types"/>
    <ds:schemaRef ds:uri="http://www.w3.org/XML/1998/namespace"/>
    <ds:schemaRef ds:uri="http://purl.org/dc/elements/1.1/"/>
    <ds:schemaRef ds:uri="http://purl.org/dc/terms/"/>
    <ds:schemaRef ds:uri="4873beb7-5857-4685-be1f-d57550cc96cc"/>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5.xml><?xml version="1.0" encoding="utf-8"?>
<ds:datastoreItem xmlns:ds="http://schemas.openxmlformats.org/officeDocument/2006/customXml" ds:itemID="{CA8D0E45-BE18-DF42-A067-64E1F6B564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C:\Users\588618\AppData\Roaming\Microsoft\Templates\Banded design (blank).dotx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Technical documentation</dc:subject>
  <dc:creator>Tan, Jonathan [USA]</dc:creator>
  <lastModifiedBy>Salas, Jesus [USA]</lastModifiedBy>
  <revision>8</revision>
  <lastPrinted>2017-01-31T19:56:00.0000000Z</lastPrinted>
  <dcterms:created xsi:type="dcterms:W3CDTF">2017-02-02T19:48:00.0000000Z</dcterms:created>
  <dcterms:modified xsi:type="dcterms:W3CDTF">2017-02-14T16:14:45.7279859Z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